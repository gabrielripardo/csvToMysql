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7764" w:type="dxa"/>
        <w:tblLook w:val="0000" w:firstRow="0" w:lastRow="0" w:firstColumn="0" w:lastColumn="0" w:noHBand="0" w:noVBand="0"/>
      </w:tblPr>
      <w:tblGrid>
        <w:gridCol w:w="7764"/>
      </w:tblGrid>
      <w:tr w:rsidR="001F2DC0">
        <w:tc>
          <w:tcPr>
            <w:tcW w:w="7764" w:type="dxa"/>
            <w:shd w:val="clear" w:color="auto" w:fill="auto"/>
          </w:tcPr>
          <w:p w:rsidR="001F2DC0" w:rsidRDefault="001F2DC0">
            <w:pPr>
              <w:jc w:val="center"/>
            </w:pPr>
          </w:p>
          <w:p w:rsidR="001F2DC0" w:rsidRDefault="001949A3">
            <w:r>
              <w:rPr>
                <w:rFonts w:ascii="Arial" w:hAnsi="Arial" w:cs="Arial"/>
                <w:b/>
                <w:bCs/>
                <w:sz w:val="28"/>
                <w:szCs w:val="28"/>
              </w:rPr>
              <w:t xml:space="preserve">                                      </w:t>
            </w:r>
            <w:r>
              <w:rPr>
                <w:rFonts w:ascii="Arial" w:hAnsi="Arial" w:cs="Arial"/>
                <w:b/>
                <w:bCs/>
                <w:noProof/>
                <w:sz w:val="28"/>
                <w:szCs w:val="28"/>
              </w:rPr>
              <w:drawing>
                <wp:inline distT="0" distB="0" distL="114935" distR="114935">
                  <wp:extent cx="1066800" cy="1135380"/>
                  <wp:effectExtent l="0" t="0" r="0" b="0"/>
                  <wp:docPr id="1" name="Imagem 89275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92758793"/>
                          <pic:cNvPicPr>
                            <a:picLocks noChangeAspect="1" noChangeArrowheads="1"/>
                          </pic:cNvPicPr>
                        </pic:nvPicPr>
                        <pic:blipFill>
                          <a:blip r:embed="rId7"/>
                          <a:stretch>
                            <a:fillRect/>
                          </a:stretch>
                        </pic:blipFill>
                        <pic:spPr bwMode="auto">
                          <a:xfrm>
                            <a:off x="0" y="0"/>
                            <a:ext cx="1066800" cy="1135380"/>
                          </a:xfrm>
                          <a:prstGeom prst="rect">
                            <a:avLst/>
                          </a:prstGeom>
                        </pic:spPr>
                      </pic:pic>
                    </a:graphicData>
                  </a:graphic>
                </wp:inline>
              </w:drawing>
            </w:r>
          </w:p>
          <w:p w:rsidR="001F2DC0" w:rsidRDefault="001949A3">
            <w:pPr>
              <w:jc w:val="center"/>
            </w:pPr>
            <w:r>
              <w:rPr>
                <w:rFonts w:ascii="Arial" w:hAnsi="Arial" w:cs="Arial"/>
                <w:b/>
                <w:bCs/>
                <w:sz w:val="28"/>
                <w:szCs w:val="28"/>
              </w:rPr>
              <w:t>FACULDADE MICHELANGELO – GAMA</w:t>
            </w:r>
          </w:p>
          <w:p w:rsidR="001F2DC0" w:rsidRDefault="001949A3">
            <w:pPr>
              <w:jc w:val="center"/>
            </w:pPr>
            <w:r>
              <w:rPr>
                <w:rFonts w:ascii="Arial" w:eastAsia="Arial" w:hAnsi="Arial" w:cs="Arial"/>
                <w:sz w:val="28"/>
                <w:szCs w:val="28"/>
              </w:rPr>
              <w:t xml:space="preserve">      Curso de Sistemas de Informação</w:t>
            </w:r>
          </w:p>
          <w:p w:rsidR="001F2DC0" w:rsidRDefault="001F2DC0"/>
        </w:tc>
      </w:tr>
    </w:tbl>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949A3">
      <w:pPr>
        <w:spacing w:line="360" w:lineRule="auto"/>
      </w:pPr>
      <w:r>
        <w:rPr>
          <w:rFonts w:ascii="Arial" w:hAnsi="Arial" w:cs="Arial"/>
        </w:rPr>
        <w:t xml:space="preserve">Aluno (a): Gabriel </w:t>
      </w:r>
      <w:proofErr w:type="spellStart"/>
      <w:r>
        <w:rPr>
          <w:rFonts w:ascii="Arial" w:hAnsi="Arial" w:cs="Arial"/>
        </w:rPr>
        <w:t>Ripardo</w:t>
      </w:r>
      <w:proofErr w:type="spellEnd"/>
      <w:r>
        <w:rPr>
          <w:rFonts w:ascii="Arial" w:hAnsi="Arial" w:cs="Arial"/>
        </w:rPr>
        <w:t xml:space="preserve"> de Sena</w:t>
      </w:r>
    </w:p>
    <w:p w:rsidR="001F2DC0" w:rsidRDefault="001949A3">
      <w:pPr>
        <w:spacing w:line="360" w:lineRule="auto"/>
      </w:pPr>
      <w:r>
        <w:rPr>
          <w:rFonts w:ascii="Arial" w:hAnsi="Arial" w:cs="Arial"/>
        </w:rPr>
        <w:t>Matrícula: 625702</w:t>
      </w:r>
    </w:p>
    <w:p w:rsidR="001F2DC0" w:rsidRDefault="001949A3">
      <w:pPr>
        <w:spacing w:line="360" w:lineRule="auto"/>
      </w:pPr>
      <w:r>
        <w:rPr>
          <w:rFonts w:ascii="Arial" w:hAnsi="Arial" w:cs="Arial"/>
        </w:rPr>
        <w:t>Data: 31/05/2019</w:t>
      </w: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949A3">
      <w:pPr>
        <w:spacing w:line="360" w:lineRule="auto"/>
        <w:ind w:left="351" w:right="17" w:hanging="181"/>
        <w:jc w:val="center"/>
        <w:rPr>
          <w:rFonts w:ascii="Arial" w:hAnsi="Arial" w:cs="Arial"/>
          <w:lang w:eastAsia="ar-SA"/>
        </w:rPr>
      </w:pPr>
      <w:r>
        <w:rPr>
          <w:rFonts w:ascii="Arial" w:hAnsi="Arial" w:cs="Arial"/>
          <w:b/>
          <w:bCs/>
          <w:sz w:val="28"/>
          <w:szCs w:val="28"/>
        </w:rPr>
        <w:t xml:space="preserve">RELATÓRIO FINAL DO ESTÁGIO SUPERVISIONADO I NA ÁREA DE </w:t>
      </w:r>
      <w:r>
        <w:rPr>
          <w:rFonts w:ascii="Arial" w:hAnsi="Arial" w:cs="Arial"/>
          <w:b/>
          <w:bCs/>
          <w:sz w:val="28"/>
          <w:szCs w:val="28"/>
        </w:rPr>
        <w:t>TECNOLOGIA DE INFORMAÇÃO NO CONSELHO NACIONAL DO MINISTÉRIO PÚBLICO</w:t>
      </w: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F2DC0">
      <w:pPr>
        <w:spacing w:line="360" w:lineRule="auto"/>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F2DC0">
      <w:pPr>
        <w:jc w:val="center"/>
        <w:rPr>
          <w:rFonts w:ascii="Arial" w:hAnsi="Arial" w:cs="Arial"/>
          <w:lang w:eastAsia="ar-SA"/>
        </w:rPr>
      </w:pPr>
    </w:p>
    <w:p w:rsidR="001F2DC0" w:rsidRDefault="001949A3">
      <w:pPr>
        <w:jc w:val="center"/>
      </w:pPr>
      <w:r>
        <w:rPr>
          <w:rFonts w:ascii="Arial" w:hAnsi="Arial" w:cs="Arial"/>
          <w:lang w:eastAsia="ar-SA"/>
        </w:rPr>
        <w:t xml:space="preserve">Gama </w:t>
      </w:r>
      <w:r>
        <w:rPr>
          <w:rFonts w:ascii="Arial" w:hAnsi="Arial" w:cs="Arial"/>
        </w:rPr>
        <w:t>- DF</w:t>
      </w:r>
    </w:p>
    <w:p w:rsidR="001F2DC0" w:rsidRDefault="001949A3">
      <w:pPr>
        <w:spacing w:line="259" w:lineRule="auto"/>
        <w:jc w:val="center"/>
      </w:pPr>
      <w:r>
        <w:rPr>
          <w:rFonts w:ascii="Arial" w:hAnsi="Arial" w:cs="Arial"/>
        </w:rPr>
        <w:t>2019</w:t>
      </w:r>
    </w:p>
    <w:tbl>
      <w:tblPr>
        <w:tblW w:w="9287" w:type="dxa"/>
        <w:tblLook w:val="0000" w:firstRow="0" w:lastRow="0" w:firstColumn="0" w:lastColumn="0" w:noHBand="0" w:noVBand="0"/>
      </w:tblPr>
      <w:tblGrid>
        <w:gridCol w:w="1523"/>
        <w:gridCol w:w="7764"/>
      </w:tblGrid>
      <w:tr w:rsidR="001F2DC0">
        <w:trPr>
          <w:trHeight w:val="675"/>
        </w:trPr>
        <w:tc>
          <w:tcPr>
            <w:tcW w:w="1523" w:type="dxa"/>
            <w:shd w:val="clear" w:color="auto" w:fill="auto"/>
          </w:tcPr>
          <w:p w:rsidR="001F2DC0" w:rsidRDefault="001F2DC0">
            <w:pPr>
              <w:pStyle w:val="Cabealho"/>
              <w:widowControl w:val="0"/>
              <w:rPr>
                <w:sz w:val="4"/>
                <w:szCs w:val="4"/>
                <w:lang w:eastAsia="ja-JP"/>
              </w:rPr>
            </w:pPr>
          </w:p>
        </w:tc>
        <w:tc>
          <w:tcPr>
            <w:tcW w:w="7763" w:type="dxa"/>
            <w:shd w:val="clear" w:color="auto" w:fill="auto"/>
          </w:tcPr>
          <w:p w:rsidR="001F2DC0" w:rsidRDefault="001949A3">
            <w:pPr>
              <w:rPr>
                <w:rFonts w:ascii="Arial" w:hAnsi="Arial" w:cs="Arial"/>
                <w:b/>
                <w:bCs/>
                <w:sz w:val="28"/>
                <w:szCs w:val="28"/>
              </w:rPr>
            </w:pPr>
            <w:r>
              <w:rPr>
                <w:rFonts w:ascii="Arial" w:hAnsi="Arial" w:cs="Arial"/>
                <w:b/>
                <w:bCs/>
                <w:sz w:val="28"/>
                <w:szCs w:val="28"/>
              </w:rPr>
              <w:t xml:space="preserve">                        </w:t>
            </w:r>
            <w:r>
              <w:rPr>
                <w:rFonts w:ascii="Arial" w:hAnsi="Arial" w:cs="Arial"/>
                <w:b/>
                <w:bCs/>
                <w:noProof/>
                <w:sz w:val="28"/>
                <w:szCs w:val="28"/>
              </w:rPr>
              <w:drawing>
                <wp:inline distT="0" distB="0" distL="0" distR="0">
                  <wp:extent cx="1066800" cy="1135380"/>
                  <wp:effectExtent l="0" t="0" r="0" b="0"/>
                  <wp:docPr id="2" name="Imagem 113449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134494971"/>
                          <pic:cNvPicPr>
                            <a:picLocks noChangeAspect="1" noChangeArrowheads="1"/>
                          </pic:cNvPicPr>
                        </pic:nvPicPr>
                        <pic:blipFill>
                          <a:blip r:embed="rId7"/>
                          <a:stretch>
                            <a:fillRect/>
                          </a:stretch>
                        </pic:blipFill>
                        <pic:spPr bwMode="auto">
                          <a:xfrm>
                            <a:off x="0" y="0"/>
                            <a:ext cx="1066800" cy="1135380"/>
                          </a:xfrm>
                          <a:prstGeom prst="rect">
                            <a:avLst/>
                          </a:prstGeom>
                        </pic:spPr>
                      </pic:pic>
                    </a:graphicData>
                  </a:graphic>
                </wp:inline>
              </w:drawing>
            </w:r>
          </w:p>
          <w:p w:rsidR="001F2DC0" w:rsidRDefault="001949A3">
            <w:r>
              <w:rPr>
                <w:rFonts w:ascii="Arial" w:hAnsi="Arial" w:cs="Arial"/>
                <w:b/>
                <w:bCs/>
                <w:sz w:val="28"/>
                <w:szCs w:val="28"/>
              </w:rPr>
              <w:t>FACULDADE MICHELANGELO – GAMA</w:t>
            </w:r>
          </w:p>
          <w:p w:rsidR="001F2DC0" w:rsidRDefault="001949A3">
            <w:r>
              <w:rPr>
                <w:rFonts w:ascii="Arial" w:eastAsia="Arial" w:hAnsi="Arial" w:cs="Arial"/>
                <w:sz w:val="28"/>
                <w:szCs w:val="28"/>
              </w:rPr>
              <w:t xml:space="preserve">       Curso de Sistemas de Informação</w:t>
            </w:r>
          </w:p>
          <w:p w:rsidR="001F2DC0" w:rsidRDefault="001F2DC0">
            <w:pPr>
              <w:jc w:val="center"/>
              <w:rPr>
                <w:rFonts w:ascii="Arial" w:hAnsi="Arial" w:cs="Arial"/>
                <w:b/>
                <w:bCs/>
                <w:sz w:val="28"/>
                <w:szCs w:val="28"/>
              </w:rPr>
            </w:pPr>
          </w:p>
        </w:tc>
      </w:tr>
    </w:tbl>
    <w:p w:rsidR="001F2DC0" w:rsidRDefault="001F2DC0">
      <w:pPr>
        <w:jc w:val="center"/>
        <w:rPr>
          <w:rFonts w:ascii="Arial" w:hAnsi="Arial" w:cs="Arial"/>
        </w:rPr>
      </w:pPr>
    </w:p>
    <w:p w:rsidR="001F2DC0" w:rsidRDefault="001F2DC0">
      <w:pPr>
        <w:jc w:val="center"/>
        <w:rPr>
          <w:rFonts w:ascii="Arial" w:hAnsi="Arial" w:cs="Arial"/>
        </w:rPr>
      </w:pPr>
    </w:p>
    <w:p w:rsidR="001F2DC0" w:rsidRDefault="001F2DC0">
      <w:pPr>
        <w:jc w:val="center"/>
        <w:rPr>
          <w:rFonts w:ascii="Arial" w:hAnsi="Arial" w:cs="Arial"/>
          <w:b/>
          <w:bCs/>
          <w:sz w:val="28"/>
          <w:szCs w:val="28"/>
        </w:rPr>
      </w:pPr>
    </w:p>
    <w:p w:rsidR="001F2DC0" w:rsidRDefault="001949A3">
      <w:pPr>
        <w:jc w:val="center"/>
      </w:pPr>
      <w:r>
        <w:rPr>
          <w:rFonts w:ascii="Arial" w:hAnsi="Arial" w:cs="Arial"/>
          <w:b/>
          <w:sz w:val="28"/>
          <w:szCs w:val="28"/>
        </w:rPr>
        <w:t>RELATÓRIO DE ESTÁGIO SUPERVISIONADO I</w:t>
      </w:r>
    </w:p>
    <w:p w:rsidR="001F2DC0" w:rsidRDefault="001F2DC0">
      <w:pPr>
        <w:jc w:val="center"/>
        <w:rPr>
          <w:rFonts w:ascii="Arial" w:hAnsi="Arial" w:cs="Arial"/>
          <w:b/>
          <w:sz w:val="28"/>
          <w:szCs w:val="28"/>
        </w:rPr>
      </w:pPr>
    </w:p>
    <w:p w:rsidR="001F2DC0" w:rsidRDefault="001949A3">
      <w:pPr>
        <w:jc w:val="center"/>
      </w:pPr>
      <w:r>
        <w:rPr>
          <w:rFonts w:ascii="Arial" w:hAnsi="Arial" w:cs="Arial"/>
        </w:rPr>
        <w:t xml:space="preserve">Em </w:t>
      </w:r>
      <w:r>
        <w:rPr>
          <w:rFonts w:ascii="Arial" w:hAnsi="Arial" w:cs="Arial"/>
        </w:rPr>
        <w:t>31/05/2019</w:t>
      </w:r>
    </w:p>
    <w:p w:rsidR="001F2DC0" w:rsidRDefault="001F2DC0">
      <w:pPr>
        <w:jc w:val="center"/>
        <w:rPr>
          <w:rFonts w:ascii="Arial" w:hAnsi="Arial" w:cs="Arial"/>
        </w:rPr>
      </w:pPr>
    </w:p>
    <w:p w:rsidR="001F2DC0" w:rsidRDefault="001F2DC0">
      <w:pPr>
        <w:jc w:val="center"/>
        <w:rPr>
          <w:rFonts w:ascii="Arial" w:hAnsi="Arial" w:cs="Arial"/>
        </w:rPr>
      </w:pPr>
    </w:p>
    <w:p w:rsidR="001F2DC0" w:rsidRDefault="001F2DC0">
      <w:pPr>
        <w:jc w:val="center"/>
        <w:rPr>
          <w:rFonts w:ascii="Arial" w:hAnsi="Arial" w:cs="Arial"/>
        </w:rPr>
      </w:pPr>
    </w:p>
    <w:p w:rsidR="001F2DC0" w:rsidRDefault="001F2DC0">
      <w:pPr>
        <w:jc w:val="center"/>
        <w:rPr>
          <w:rFonts w:ascii="Arial" w:hAnsi="Arial" w:cs="Arial"/>
        </w:rPr>
      </w:pPr>
    </w:p>
    <w:p w:rsidR="001F2DC0" w:rsidRDefault="001F2DC0">
      <w:pPr>
        <w:jc w:val="center"/>
        <w:rPr>
          <w:rFonts w:ascii="Arial" w:hAnsi="Arial" w:cs="Arial"/>
        </w:rPr>
      </w:pPr>
    </w:p>
    <w:p w:rsidR="001F2DC0" w:rsidRDefault="001F2DC0">
      <w:pPr>
        <w:jc w:val="center"/>
        <w:rPr>
          <w:rFonts w:ascii="Arial" w:hAnsi="Arial" w:cs="Arial"/>
        </w:rPr>
      </w:pPr>
    </w:p>
    <w:p w:rsidR="001F2DC0" w:rsidRDefault="001F2DC0">
      <w:pPr>
        <w:jc w:val="center"/>
        <w:rPr>
          <w:rFonts w:ascii="Arial" w:hAnsi="Arial" w:cs="Arial"/>
        </w:rPr>
      </w:pPr>
    </w:p>
    <w:p w:rsidR="001F2DC0" w:rsidRDefault="001949A3">
      <w:r>
        <w:rPr>
          <w:rFonts w:ascii="Arial" w:hAnsi="Arial" w:cs="Arial"/>
          <w:b/>
        </w:rPr>
        <w:t>DADOS GERAIS DA EMPRESA</w:t>
      </w:r>
    </w:p>
    <w:p w:rsidR="001F2DC0" w:rsidRDefault="001F2DC0">
      <w:pPr>
        <w:rPr>
          <w:rFonts w:ascii="Arial" w:hAnsi="Arial" w:cs="Arial"/>
          <w:b/>
        </w:rPr>
      </w:pPr>
    </w:p>
    <w:p w:rsidR="001F2DC0" w:rsidRDefault="001949A3">
      <w:r>
        <w:rPr>
          <w:rFonts w:ascii="Arial" w:hAnsi="Arial" w:cs="Arial"/>
        </w:rPr>
        <w:t>Razão Social: Conselho Nacional do Ministério Público</w:t>
      </w:r>
    </w:p>
    <w:p w:rsidR="001F2DC0" w:rsidRDefault="001949A3">
      <w:pPr>
        <w:pStyle w:val="Default"/>
      </w:pPr>
      <w:r>
        <w:rPr>
          <w:color w:val="00000A"/>
        </w:rPr>
        <w:t>Nome Fantasia: CNMP</w:t>
      </w:r>
    </w:p>
    <w:p w:rsidR="001F2DC0" w:rsidRDefault="001949A3">
      <w:pPr>
        <w:pStyle w:val="Default"/>
      </w:pPr>
      <w:r>
        <w:rPr>
          <w:color w:val="00000A"/>
        </w:rPr>
        <w:t xml:space="preserve">Endereço: Setor de Adm. Federal Sul – SAFS </w:t>
      </w:r>
      <w:proofErr w:type="spellStart"/>
      <w:r>
        <w:rPr>
          <w:color w:val="00000A"/>
        </w:rPr>
        <w:t>Qr</w:t>
      </w:r>
      <w:proofErr w:type="spellEnd"/>
      <w:r>
        <w:rPr>
          <w:color w:val="00000A"/>
        </w:rPr>
        <w:t>. 02, lote 3.</w:t>
      </w:r>
    </w:p>
    <w:p w:rsidR="001F2DC0" w:rsidRDefault="001949A3">
      <w:pPr>
        <w:pStyle w:val="Default"/>
      </w:pPr>
      <w:r>
        <w:rPr>
          <w:color w:val="00000A"/>
        </w:rPr>
        <w:t>CNPJ: 11.439.520/0001-11</w:t>
      </w:r>
    </w:p>
    <w:p w:rsidR="001F2DC0" w:rsidRDefault="001949A3">
      <w:pPr>
        <w:pStyle w:val="Default"/>
      </w:pPr>
      <w:r>
        <w:rPr>
          <w:color w:val="00000A"/>
        </w:rPr>
        <w:t>Tel.: 61 3315-9220</w:t>
      </w:r>
    </w:p>
    <w:p w:rsidR="001F2DC0" w:rsidRDefault="001F2DC0">
      <w:pPr>
        <w:pStyle w:val="Default"/>
        <w:rPr>
          <w:color w:val="00000A"/>
        </w:rPr>
      </w:pPr>
    </w:p>
    <w:p w:rsidR="001F2DC0" w:rsidRDefault="001F2DC0">
      <w:pPr>
        <w:pStyle w:val="Default"/>
        <w:rPr>
          <w:color w:val="00000A"/>
        </w:rPr>
      </w:pPr>
    </w:p>
    <w:p w:rsidR="001F2DC0" w:rsidRDefault="001949A3">
      <w:pPr>
        <w:pStyle w:val="Default"/>
      </w:pPr>
      <w:r>
        <w:rPr>
          <w:b/>
          <w:color w:val="00000A"/>
        </w:rPr>
        <w:t>DADOS GERAIS DA IES</w:t>
      </w:r>
    </w:p>
    <w:p w:rsidR="001F2DC0" w:rsidRDefault="001F2DC0">
      <w:pPr>
        <w:pStyle w:val="Default"/>
        <w:rPr>
          <w:b/>
          <w:color w:val="00000A"/>
        </w:rPr>
      </w:pPr>
    </w:p>
    <w:p w:rsidR="001F2DC0" w:rsidRDefault="001949A3">
      <w:pPr>
        <w:pStyle w:val="Default"/>
      </w:pPr>
      <w:r>
        <w:rPr>
          <w:color w:val="00000A"/>
        </w:rPr>
        <w:t>Instituição: Faculdade Michelangelo</w:t>
      </w:r>
    </w:p>
    <w:p w:rsidR="001F2DC0" w:rsidRDefault="001949A3">
      <w:pPr>
        <w:pStyle w:val="Default"/>
      </w:pPr>
      <w:r>
        <w:rPr>
          <w:color w:val="00000A"/>
        </w:rPr>
        <w:t>Endereço: AE 01, Lote 14,16/17 Setor Central Gama-DF</w:t>
      </w:r>
    </w:p>
    <w:p w:rsidR="001F2DC0" w:rsidRDefault="001949A3">
      <w:pPr>
        <w:pStyle w:val="Default"/>
      </w:pPr>
      <w:r>
        <w:rPr>
          <w:color w:val="00000A"/>
        </w:rPr>
        <w:t>CEP: 72.405-135</w:t>
      </w:r>
    </w:p>
    <w:p w:rsidR="001F2DC0" w:rsidRDefault="001949A3">
      <w:pPr>
        <w:pStyle w:val="Default"/>
      </w:pPr>
      <w:r>
        <w:rPr>
          <w:color w:val="00000A"/>
        </w:rPr>
        <w:t>Telefone: (61) 3468-8405</w:t>
      </w:r>
    </w:p>
    <w:p w:rsidR="001F2DC0" w:rsidRDefault="001F2DC0">
      <w:pPr>
        <w:pStyle w:val="Default"/>
        <w:rPr>
          <w:color w:val="00000A"/>
        </w:rPr>
      </w:pPr>
    </w:p>
    <w:p w:rsidR="001F2DC0" w:rsidRDefault="001F2DC0">
      <w:pPr>
        <w:pStyle w:val="Default"/>
        <w:rPr>
          <w:color w:val="00000A"/>
        </w:rPr>
      </w:pPr>
    </w:p>
    <w:p w:rsidR="001F2DC0" w:rsidRDefault="001F2DC0">
      <w:pPr>
        <w:pStyle w:val="Default"/>
        <w:rPr>
          <w:color w:val="00000A"/>
        </w:rPr>
      </w:pPr>
    </w:p>
    <w:p w:rsidR="001F2DC0" w:rsidRDefault="001949A3">
      <w:pPr>
        <w:pStyle w:val="Default"/>
      </w:pPr>
      <w:r>
        <w:rPr>
          <w:b/>
          <w:color w:val="00000A"/>
        </w:rPr>
        <w:t>DADOS GERAIS DO ESTAGIÁRIO</w:t>
      </w:r>
    </w:p>
    <w:p w:rsidR="001F2DC0" w:rsidRDefault="001F2DC0">
      <w:pPr>
        <w:pStyle w:val="Default"/>
        <w:rPr>
          <w:b/>
          <w:color w:val="00000A"/>
        </w:rPr>
      </w:pPr>
    </w:p>
    <w:p w:rsidR="001F2DC0" w:rsidRDefault="001949A3">
      <w:pPr>
        <w:pStyle w:val="Default"/>
      </w:pPr>
      <w:r>
        <w:rPr>
          <w:color w:val="00000A"/>
        </w:rPr>
        <w:t xml:space="preserve">Nome: Gabriel </w:t>
      </w:r>
      <w:proofErr w:type="spellStart"/>
      <w:r>
        <w:rPr>
          <w:color w:val="00000A"/>
        </w:rPr>
        <w:t>Ripardo</w:t>
      </w:r>
      <w:proofErr w:type="spellEnd"/>
      <w:r>
        <w:rPr>
          <w:color w:val="00000A"/>
        </w:rPr>
        <w:t xml:space="preserve"> de Sena</w:t>
      </w:r>
    </w:p>
    <w:p w:rsidR="001F2DC0" w:rsidRDefault="001949A3">
      <w:pPr>
        <w:pStyle w:val="Default"/>
      </w:pPr>
      <w:r>
        <w:rPr>
          <w:color w:val="00000A"/>
        </w:rPr>
        <w:t xml:space="preserve">Endereço: </w:t>
      </w:r>
      <w:proofErr w:type="spellStart"/>
      <w:r>
        <w:rPr>
          <w:color w:val="00000A"/>
        </w:rPr>
        <w:t>Qr</w:t>
      </w:r>
      <w:proofErr w:type="spellEnd"/>
      <w:r>
        <w:rPr>
          <w:color w:val="00000A"/>
        </w:rPr>
        <w:t>. 310 conj. B casa 34</w:t>
      </w:r>
    </w:p>
    <w:p w:rsidR="001F2DC0" w:rsidRDefault="001949A3">
      <w:pPr>
        <w:pStyle w:val="Default"/>
      </w:pPr>
      <w:r>
        <w:rPr>
          <w:color w:val="00000A"/>
        </w:rPr>
        <w:t xml:space="preserve">Cidade/CEP: Santa Maria – DF / </w:t>
      </w:r>
      <w:r>
        <w:rPr>
          <w:color w:val="00000A"/>
        </w:rPr>
        <w:t>72510-502</w:t>
      </w:r>
    </w:p>
    <w:p w:rsidR="001F2DC0" w:rsidRDefault="001949A3">
      <w:pPr>
        <w:pStyle w:val="Default"/>
      </w:pPr>
      <w:r>
        <w:rPr>
          <w:color w:val="00000A"/>
        </w:rPr>
        <w:t>Tel.: (61) 9 9250-6153</w:t>
      </w:r>
    </w:p>
    <w:p w:rsidR="001F2DC0" w:rsidRDefault="001949A3">
      <w:pPr>
        <w:pStyle w:val="Default"/>
      </w:pPr>
      <w:r>
        <w:rPr>
          <w:color w:val="00000A"/>
        </w:rPr>
        <w:t>e-mail: gts.senna@gmail.com</w:t>
      </w:r>
    </w:p>
    <w:p w:rsidR="001F2DC0" w:rsidRDefault="001F2DC0">
      <w:pPr>
        <w:pStyle w:val="Default"/>
        <w:rPr>
          <w:color w:val="00000A"/>
        </w:rPr>
      </w:pPr>
    </w:p>
    <w:p w:rsidR="001F2DC0" w:rsidRDefault="001F2DC0">
      <w:pPr>
        <w:pStyle w:val="Default"/>
        <w:rPr>
          <w:color w:val="00000A"/>
        </w:rPr>
      </w:pPr>
    </w:p>
    <w:p w:rsidR="001F2DC0" w:rsidRDefault="001949A3">
      <w:pPr>
        <w:pStyle w:val="Default"/>
        <w:jc w:val="center"/>
      </w:pPr>
      <w:r>
        <w:rPr>
          <w:color w:val="00000A"/>
        </w:rPr>
        <w:t>Gama - DF</w:t>
      </w:r>
    </w:p>
    <w:p w:rsidR="001F2DC0" w:rsidRDefault="001949A3">
      <w:pPr>
        <w:pStyle w:val="Default"/>
        <w:jc w:val="center"/>
      </w:pPr>
      <w:r>
        <w:rPr>
          <w:color w:val="00000A"/>
        </w:rPr>
        <w:t>2019</w:t>
      </w:r>
      <w:r>
        <w:br w:type="page"/>
      </w:r>
    </w:p>
    <w:p w:rsidR="001F2DC0" w:rsidRDefault="001F2DC0">
      <w:pPr>
        <w:pStyle w:val="Default"/>
        <w:jc w:val="center"/>
        <w:rPr>
          <w:color w:val="00000A"/>
        </w:rPr>
      </w:pPr>
    </w:p>
    <w:p w:rsidR="001F2DC0" w:rsidRDefault="001949A3">
      <w:pPr>
        <w:jc w:val="center"/>
      </w:pPr>
      <w:r>
        <w:rPr>
          <w:rFonts w:ascii="Arial" w:hAnsi="Arial" w:cs="Arial"/>
          <w:b/>
          <w:sz w:val="28"/>
          <w:szCs w:val="28"/>
        </w:rPr>
        <w:t>AGRADECIMENTOS</w:t>
      </w:r>
    </w:p>
    <w:p w:rsidR="001F2DC0" w:rsidRDefault="001F2DC0">
      <w:pPr>
        <w:rPr>
          <w:rFonts w:ascii="Arial" w:hAnsi="Arial" w:cs="Arial"/>
          <w:b/>
          <w:sz w:val="28"/>
          <w:szCs w:val="28"/>
        </w:rPr>
      </w:pPr>
    </w:p>
    <w:p w:rsidR="001F2DC0" w:rsidRDefault="001F2DC0">
      <w:pPr>
        <w:rPr>
          <w:rFonts w:ascii="Arial" w:hAnsi="Arial" w:cs="Arial"/>
          <w:b/>
          <w:sz w:val="28"/>
          <w:szCs w:val="28"/>
        </w:rPr>
      </w:pPr>
    </w:p>
    <w:p w:rsidR="001F2DC0" w:rsidRDefault="001F2DC0">
      <w:pPr>
        <w:rPr>
          <w:rFonts w:ascii="Arial" w:hAnsi="Arial" w:cs="Arial"/>
          <w:b/>
          <w:sz w:val="28"/>
          <w:szCs w:val="28"/>
        </w:rPr>
      </w:pPr>
    </w:p>
    <w:p w:rsidR="001F2DC0" w:rsidRDefault="001949A3">
      <w:pPr>
        <w:jc w:val="both"/>
      </w:pPr>
      <w:r>
        <w:rPr>
          <w:rFonts w:ascii="Arial" w:hAnsi="Arial" w:cs="Arial"/>
        </w:rPr>
        <w:t>Primeiramente a Deus, que sempre iluminou a minha caminhada.</w:t>
      </w:r>
    </w:p>
    <w:p w:rsidR="001F2DC0" w:rsidRDefault="001F2DC0">
      <w:pPr>
        <w:jc w:val="both"/>
        <w:rPr>
          <w:rFonts w:ascii="Arial" w:hAnsi="Arial" w:cs="Arial"/>
        </w:rPr>
      </w:pPr>
    </w:p>
    <w:p w:rsidR="001F2DC0" w:rsidRDefault="001949A3">
      <w:pPr>
        <w:jc w:val="both"/>
      </w:pPr>
      <w:r>
        <w:rPr>
          <w:rFonts w:ascii="Arial" w:hAnsi="Arial" w:cs="Arial"/>
        </w:rPr>
        <w:t xml:space="preserve">Ao meu Professor, Carlos Maurício de Borges Mello, pelo estímulo e atenção que me </w:t>
      </w:r>
      <w:r>
        <w:rPr>
          <w:rFonts w:ascii="Arial" w:hAnsi="Arial" w:cs="Arial"/>
        </w:rPr>
        <w:t>concedeu durante o meu estágio e para com todos os alunos.</w:t>
      </w:r>
    </w:p>
    <w:p w:rsidR="001F2DC0" w:rsidRDefault="001F2DC0">
      <w:pPr>
        <w:jc w:val="both"/>
        <w:rPr>
          <w:rFonts w:ascii="Arial" w:hAnsi="Arial" w:cs="Arial"/>
        </w:rPr>
      </w:pPr>
    </w:p>
    <w:p w:rsidR="001F2DC0" w:rsidRDefault="001949A3">
      <w:pPr>
        <w:jc w:val="both"/>
      </w:pPr>
      <w:r>
        <w:rPr>
          <w:rFonts w:ascii="Arial" w:hAnsi="Arial" w:cs="Arial"/>
        </w:rPr>
        <w:t>Aos colegas de curso pelo incentivo e troca de experiências.</w:t>
      </w:r>
    </w:p>
    <w:p w:rsidR="001F2DC0" w:rsidRDefault="001F2DC0">
      <w:pPr>
        <w:jc w:val="both"/>
        <w:rPr>
          <w:rFonts w:ascii="Arial" w:hAnsi="Arial" w:cs="Arial"/>
        </w:rPr>
      </w:pPr>
    </w:p>
    <w:p w:rsidR="001F2DC0" w:rsidRDefault="001949A3">
      <w:pPr>
        <w:jc w:val="both"/>
      </w:pPr>
      <w:r>
        <w:rPr>
          <w:rFonts w:ascii="Arial" w:hAnsi="Arial" w:cs="Arial"/>
        </w:rPr>
        <w:t>A todos os professores e amigos do curso de Sistemas de Informação da Faculdade Michelangelo, pelas contribuições da aprendizagem.</w:t>
      </w:r>
    </w:p>
    <w:p w:rsidR="001F2DC0" w:rsidRDefault="001F2DC0">
      <w:pPr>
        <w:jc w:val="both"/>
        <w:rPr>
          <w:rFonts w:ascii="Arial" w:hAnsi="Arial" w:cs="Arial"/>
        </w:rPr>
      </w:pPr>
    </w:p>
    <w:p w:rsidR="001F2DC0" w:rsidRDefault="001949A3">
      <w:pPr>
        <w:jc w:val="both"/>
      </w:pPr>
      <w:r>
        <w:rPr>
          <w:rFonts w:ascii="Arial" w:hAnsi="Arial" w:cs="Arial"/>
        </w:rPr>
        <w:t>Ag</w:t>
      </w:r>
      <w:r>
        <w:rPr>
          <w:rFonts w:ascii="Arial" w:hAnsi="Arial" w:cs="Arial"/>
        </w:rPr>
        <w:t>radeço também a todos aqueles que direta e indiretamente contribuíram para que este trabalho fosse realizado.</w:t>
      </w: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both"/>
        <w:rPr>
          <w:rFonts w:ascii="Arial" w:hAnsi="Arial" w:cs="Arial"/>
        </w:rPr>
      </w:pPr>
    </w:p>
    <w:p w:rsidR="001F2DC0" w:rsidRDefault="001F2DC0">
      <w:pPr>
        <w:jc w:val="center"/>
        <w:rPr>
          <w:rFonts w:ascii="Arial" w:hAnsi="Arial" w:cs="Arial"/>
        </w:rPr>
      </w:pPr>
    </w:p>
    <w:p w:rsidR="001F2DC0" w:rsidRDefault="001F2DC0">
      <w:pPr>
        <w:jc w:val="center"/>
        <w:rPr>
          <w:rFonts w:ascii="Arial" w:hAnsi="Arial" w:cs="Arial"/>
        </w:rPr>
      </w:pPr>
    </w:p>
    <w:p w:rsidR="001F2DC0" w:rsidRDefault="001F2DC0">
      <w:pPr>
        <w:pStyle w:val="Default"/>
        <w:jc w:val="center"/>
        <w:rPr>
          <w:color w:val="00000A"/>
        </w:rPr>
      </w:pPr>
    </w:p>
    <w:p w:rsidR="001F2DC0" w:rsidRDefault="001949A3">
      <w:pPr>
        <w:pStyle w:val="Default"/>
        <w:spacing w:line="360" w:lineRule="auto"/>
        <w:jc w:val="center"/>
      </w:pPr>
      <w:r>
        <w:rPr>
          <w:b/>
          <w:color w:val="00000A"/>
        </w:rPr>
        <w:lastRenderedPageBreak/>
        <w:t>SUMÁRIO</w:t>
      </w:r>
    </w:p>
    <w:p w:rsidR="001F2DC0" w:rsidRDefault="001F2DC0">
      <w:pPr>
        <w:spacing w:line="360" w:lineRule="auto"/>
        <w:jc w:val="both"/>
        <w:rPr>
          <w:rFonts w:ascii="Arial" w:hAnsi="Arial" w:cs="Arial"/>
          <w:b/>
          <w:sz w:val="22"/>
          <w:szCs w:val="22"/>
        </w:rPr>
      </w:pPr>
    </w:p>
    <w:p w:rsidR="001F2DC0" w:rsidRDefault="001F2DC0">
      <w:pPr>
        <w:spacing w:line="360" w:lineRule="auto"/>
        <w:jc w:val="both"/>
        <w:rPr>
          <w:rFonts w:ascii="Arial" w:hAnsi="Arial" w:cs="Arial"/>
          <w:b/>
          <w:sz w:val="22"/>
          <w:szCs w:val="22"/>
        </w:rPr>
      </w:pPr>
    </w:p>
    <w:p w:rsidR="001F2DC0" w:rsidRDefault="001949A3">
      <w:pPr>
        <w:jc w:val="center"/>
      </w:pPr>
      <w:r>
        <w:rPr>
          <w:rFonts w:ascii="Arial" w:hAnsi="Arial" w:cs="Arial"/>
          <w:b/>
          <w:color w:val="000000"/>
          <w:lang w:eastAsia="pt-BR"/>
        </w:rPr>
        <w:t>PROPOSTA DE SUMÁRIO – ADMINISTRAÇÃO E CIÊNCIAS CONTÁBEIS</w:t>
      </w:r>
    </w:p>
    <w:p w:rsidR="001F2DC0" w:rsidRDefault="001F2DC0">
      <w:pPr>
        <w:rPr>
          <w:rFonts w:ascii="Arial" w:hAnsi="Arial" w:cs="Arial"/>
          <w:b/>
          <w:color w:val="000000"/>
          <w:sz w:val="22"/>
          <w:szCs w:val="22"/>
          <w:lang w:eastAsia="pt-BR"/>
        </w:rPr>
      </w:pPr>
    </w:p>
    <w:p w:rsidR="001F2DC0" w:rsidRDefault="001949A3">
      <w:pPr>
        <w:spacing w:line="360" w:lineRule="auto"/>
      </w:pPr>
      <w:r>
        <w:rPr>
          <w:rFonts w:ascii="Arial" w:hAnsi="Arial" w:cs="Arial"/>
          <w:color w:val="000000"/>
          <w:lang w:eastAsia="pt-BR"/>
        </w:rPr>
        <w:t>INTRODUÇÃO</w:t>
      </w:r>
    </w:p>
    <w:p w:rsidR="001F2DC0" w:rsidRDefault="001949A3">
      <w:pPr>
        <w:spacing w:line="360" w:lineRule="auto"/>
      </w:pPr>
      <w:bookmarkStart w:id="0" w:name="RANGE!A2"/>
      <w:bookmarkEnd w:id="0"/>
      <w:r>
        <w:rPr>
          <w:rFonts w:ascii="Arial" w:hAnsi="Arial" w:cs="Arial"/>
          <w:bCs/>
          <w:color w:val="000000"/>
          <w:kern w:val="2"/>
          <w:lang w:eastAsia="pt-BR"/>
        </w:rPr>
        <w:t xml:space="preserve">1. CARACTERIZAÇÃO DA </w:t>
      </w:r>
      <w:r>
        <w:rPr>
          <w:rFonts w:ascii="Arial" w:hAnsi="Arial" w:cs="Arial"/>
          <w:bCs/>
          <w:color w:val="000000"/>
          <w:kern w:val="2"/>
          <w:lang w:eastAsia="pt-BR"/>
        </w:rPr>
        <w:t>ORGANIZAÇÃO</w:t>
      </w:r>
    </w:p>
    <w:p w:rsidR="001F2DC0" w:rsidRDefault="001949A3">
      <w:pPr>
        <w:spacing w:line="360" w:lineRule="auto"/>
      </w:pPr>
      <w:r>
        <w:rPr>
          <w:rFonts w:ascii="Arial" w:hAnsi="Arial" w:cs="Arial"/>
          <w:bCs/>
          <w:iCs/>
          <w:color w:val="000000"/>
          <w:lang w:eastAsia="pt-BR"/>
        </w:rPr>
        <w:t>1.2 Histórico da Empresa</w:t>
      </w:r>
    </w:p>
    <w:p w:rsidR="001F2DC0" w:rsidRDefault="001949A3">
      <w:pPr>
        <w:spacing w:line="360" w:lineRule="auto"/>
      </w:pPr>
      <w:r>
        <w:rPr>
          <w:rFonts w:ascii="Arial" w:hAnsi="Arial" w:cs="Arial"/>
          <w:bCs/>
          <w:iCs/>
          <w:color w:val="000000"/>
          <w:lang w:eastAsia="pt-BR"/>
        </w:rPr>
        <w:t>1.2.1 Missão</w:t>
      </w:r>
    </w:p>
    <w:p w:rsidR="001F2DC0" w:rsidRDefault="001949A3">
      <w:pPr>
        <w:spacing w:line="360" w:lineRule="auto"/>
      </w:pPr>
      <w:r>
        <w:rPr>
          <w:rFonts w:ascii="Arial" w:hAnsi="Arial" w:cs="Arial"/>
          <w:iCs/>
          <w:color w:val="000000"/>
          <w:lang w:eastAsia="pt-BR"/>
        </w:rPr>
        <w:t>1.2.2 Dados gerais da empresa (Razão Social / Nome Fantasia / End.: / CNPJ: / Tel.:)</w:t>
      </w:r>
    </w:p>
    <w:p w:rsidR="001F2DC0" w:rsidRDefault="001949A3">
      <w:pPr>
        <w:spacing w:line="360" w:lineRule="auto"/>
      </w:pPr>
      <w:r>
        <w:rPr>
          <w:rFonts w:ascii="Arial" w:hAnsi="Arial" w:cs="Arial"/>
          <w:bCs/>
          <w:iCs/>
          <w:color w:val="000000"/>
          <w:lang w:eastAsia="pt-BR"/>
        </w:rPr>
        <w:t>1.2.3 Visão de Futuro</w:t>
      </w:r>
    </w:p>
    <w:p w:rsidR="001F2DC0" w:rsidRDefault="001949A3">
      <w:pPr>
        <w:spacing w:line="360" w:lineRule="auto"/>
      </w:pPr>
      <w:r>
        <w:rPr>
          <w:rFonts w:ascii="Arial" w:hAnsi="Arial" w:cs="Arial"/>
          <w:bCs/>
          <w:iCs/>
          <w:color w:val="000000"/>
          <w:lang w:eastAsia="pt-BR"/>
        </w:rPr>
        <w:t>1.2.4 Filosofia e Valores</w:t>
      </w:r>
    </w:p>
    <w:p w:rsidR="001F2DC0" w:rsidRDefault="001949A3">
      <w:pPr>
        <w:spacing w:line="360" w:lineRule="auto"/>
      </w:pPr>
      <w:r>
        <w:rPr>
          <w:rFonts w:ascii="Arial" w:hAnsi="Arial" w:cs="Arial"/>
          <w:bCs/>
          <w:iCs/>
          <w:color w:val="000000"/>
          <w:lang w:eastAsia="pt-BR"/>
        </w:rPr>
        <w:t>1.2.5 Organograma</w:t>
      </w:r>
    </w:p>
    <w:p w:rsidR="001F2DC0" w:rsidRDefault="001949A3">
      <w:pPr>
        <w:spacing w:line="360" w:lineRule="auto"/>
      </w:pPr>
      <w:r>
        <w:rPr>
          <w:rFonts w:ascii="Arial" w:hAnsi="Arial" w:cs="Arial"/>
          <w:color w:val="000000"/>
          <w:lang w:eastAsia="pt-BR"/>
        </w:rPr>
        <w:t>2. DESENVOLVIMENTO</w:t>
      </w:r>
    </w:p>
    <w:p w:rsidR="001F2DC0" w:rsidRDefault="001949A3">
      <w:pPr>
        <w:spacing w:line="360" w:lineRule="auto"/>
      </w:pPr>
      <w:r>
        <w:rPr>
          <w:rFonts w:ascii="Arial" w:hAnsi="Arial" w:cs="Arial"/>
          <w:color w:val="000000"/>
          <w:lang w:eastAsia="pt-BR"/>
        </w:rPr>
        <w:t xml:space="preserve">2.1. Descrição e Análise das </w:t>
      </w:r>
      <w:r>
        <w:rPr>
          <w:rFonts w:ascii="Arial" w:hAnsi="Arial" w:cs="Arial"/>
          <w:color w:val="000000"/>
          <w:lang w:eastAsia="pt-BR"/>
        </w:rPr>
        <w:t>atividades desenvolvidas</w:t>
      </w:r>
    </w:p>
    <w:p w:rsidR="001F2DC0" w:rsidRDefault="001949A3">
      <w:pPr>
        <w:spacing w:line="360" w:lineRule="auto"/>
      </w:pPr>
      <w:r>
        <w:rPr>
          <w:rFonts w:ascii="Arial" w:hAnsi="Arial" w:cs="Arial"/>
          <w:color w:val="000000"/>
          <w:lang w:eastAsia="pt-BR"/>
        </w:rPr>
        <w:t xml:space="preserve">2.2. Treinamento de pessoal </w:t>
      </w:r>
    </w:p>
    <w:p w:rsidR="001F2DC0" w:rsidRDefault="001949A3">
      <w:pPr>
        <w:spacing w:line="360" w:lineRule="auto"/>
      </w:pPr>
      <w:r>
        <w:rPr>
          <w:rFonts w:ascii="Arial" w:hAnsi="Arial" w:cs="Arial"/>
          <w:color w:val="000000"/>
          <w:lang w:eastAsia="pt-BR"/>
        </w:rPr>
        <w:t xml:space="preserve">2.3. Processo Seletivo </w:t>
      </w:r>
    </w:p>
    <w:p w:rsidR="001F2DC0" w:rsidRDefault="001949A3">
      <w:pPr>
        <w:spacing w:line="360" w:lineRule="auto"/>
      </w:pPr>
      <w:r>
        <w:rPr>
          <w:rFonts w:ascii="Arial" w:hAnsi="Arial" w:cs="Arial"/>
          <w:color w:val="000000"/>
          <w:lang w:eastAsia="pt-BR"/>
        </w:rPr>
        <w:t>2.4. Apreciação sobre as técnicas aplicadas</w:t>
      </w:r>
    </w:p>
    <w:p w:rsidR="001F2DC0" w:rsidRDefault="001949A3">
      <w:pPr>
        <w:spacing w:line="360" w:lineRule="auto"/>
      </w:pPr>
      <w:r>
        <w:rPr>
          <w:rFonts w:ascii="Arial" w:hAnsi="Arial" w:cs="Arial"/>
          <w:bCs/>
          <w:iCs/>
          <w:color w:val="000000"/>
          <w:lang w:eastAsia="pt-BR"/>
        </w:rPr>
        <w:t>3. DESCRIÇÃO E ANÁLISE DAS ATIVIDADES DESENVOLVIDAS</w:t>
      </w:r>
    </w:p>
    <w:p w:rsidR="001F2DC0" w:rsidRDefault="001949A3">
      <w:pPr>
        <w:spacing w:line="360" w:lineRule="auto"/>
      </w:pPr>
      <w:r>
        <w:rPr>
          <w:rFonts w:ascii="Arial" w:hAnsi="Arial" w:cs="Arial"/>
          <w:bCs/>
          <w:iCs/>
          <w:color w:val="000000"/>
          <w:lang w:eastAsia="pt-BR"/>
        </w:rPr>
        <w:t>4. PROPOSTAS DE MELHORIA</w:t>
      </w:r>
    </w:p>
    <w:p w:rsidR="001F2DC0" w:rsidRDefault="001949A3">
      <w:pPr>
        <w:spacing w:line="360" w:lineRule="auto"/>
      </w:pPr>
      <w:r>
        <w:rPr>
          <w:rFonts w:ascii="Arial" w:hAnsi="Arial" w:cs="Arial"/>
          <w:color w:val="000000"/>
          <w:lang w:eastAsia="pt-BR"/>
        </w:rPr>
        <w:t>5. CONSIDERAÇÕES FINAIS</w:t>
      </w:r>
    </w:p>
    <w:p w:rsidR="001F2DC0" w:rsidRDefault="001949A3">
      <w:pPr>
        <w:spacing w:line="360" w:lineRule="auto"/>
      </w:pPr>
      <w:r>
        <w:rPr>
          <w:rFonts w:ascii="Arial" w:hAnsi="Arial" w:cs="Arial"/>
          <w:color w:val="000000"/>
          <w:lang w:eastAsia="pt-BR"/>
        </w:rPr>
        <w:t xml:space="preserve">6. REFERÊNCIAS </w:t>
      </w:r>
      <w:r>
        <w:rPr>
          <w:rFonts w:ascii="Arial" w:hAnsi="Arial" w:cs="Arial"/>
          <w:color w:val="000000"/>
          <w:lang w:eastAsia="pt-BR"/>
        </w:rPr>
        <w:t>BIBLIOGRÁFICAS</w:t>
      </w:r>
    </w:p>
    <w:p w:rsidR="001F2DC0" w:rsidRDefault="001949A3">
      <w:pPr>
        <w:spacing w:line="360" w:lineRule="auto"/>
      </w:pPr>
      <w:r>
        <w:rPr>
          <w:rFonts w:ascii="Arial" w:hAnsi="Arial" w:cs="Arial"/>
          <w:color w:val="000000"/>
          <w:lang w:eastAsia="pt-BR"/>
        </w:rPr>
        <w:t>7. ANEXOS</w:t>
      </w:r>
    </w:p>
    <w:p w:rsidR="001F2DC0" w:rsidRDefault="001F2DC0">
      <w:pPr>
        <w:rPr>
          <w:rFonts w:ascii="Arial" w:eastAsia="Calibri" w:hAnsi="Arial" w:cs="Arial"/>
          <w:b/>
          <w:lang w:eastAsia="en-US"/>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b/>
          <w:bCs/>
          <w:color w:val="00000A"/>
          <w:sz w:val="20"/>
          <w:szCs w:val="20"/>
        </w:rPr>
      </w:pPr>
    </w:p>
    <w:p w:rsidR="001F2DC0" w:rsidRDefault="001F2DC0">
      <w:pPr>
        <w:pStyle w:val="Default"/>
        <w:jc w:val="both"/>
        <w:rPr>
          <w:rFonts w:eastAsia="SimSun"/>
          <w:color w:val="00000A"/>
          <w:sz w:val="20"/>
          <w:szCs w:val="20"/>
        </w:rPr>
      </w:pPr>
    </w:p>
    <w:p w:rsidR="001F2DC0" w:rsidRDefault="001F2DC0">
      <w:pPr>
        <w:spacing w:line="360" w:lineRule="auto"/>
        <w:jc w:val="center"/>
        <w:rPr>
          <w:rFonts w:ascii="Arial" w:eastAsia="SimSun" w:hAnsi="Arial" w:cs="Arial"/>
          <w:b/>
          <w:sz w:val="20"/>
          <w:szCs w:val="20"/>
        </w:rPr>
      </w:pPr>
    </w:p>
    <w:p w:rsidR="001F2DC0" w:rsidRDefault="001F2DC0">
      <w:pPr>
        <w:pStyle w:val="Default"/>
        <w:jc w:val="center"/>
        <w:rPr>
          <w:rFonts w:eastAsia="SimSun"/>
          <w:b/>
          <w:color w:val="00000A"/>
          <w:sz w:val="20"/>
          <w:szCs w:val="20"/>
        </w:rPr>
      </w:pPr>
    </w:p>
    <w:p w:rsidR="001F2DC0" w:rsidRDefault="001F2DC0">
      <w:pPr>
        <w:pStyle w:val="Default"/>
        <w:jc w:val="center"/>
        <w:rPr>
          <w:rFonts w:eastAsia="SimSun"/>
          <w:b/>
          <w:color w:val="00000A"/>
          <w:sz w:val="20"/>
          <w:szCs w:val="20"/>
        </w:rPr>
      </w:pPr>
    </w:p>
    <w:p w:rsidR="001F2DC0" w:rsidRDefault="001F2DC0">
      <w:pPr>
        <w:pStyle w:val="Default"/>
        <w:jc w:val="center"/>
        <w:rPr>
          <w:b/>
          <w:color w:val="00000A"/>
        </w:rPr>
      </w:pPr>
    </w:p>
    <w:p w:rsidR="001F2DC0" w:rsidRDefault="001F2DC0">
      <w:pPr>
        <w:rPr>
          <w:rFonts w:ascii="Arial" w:hAnsi="Arial" w:cs="Arial"/>
        </w:rPr>
      </w:pPr>
    </w:p>
    <w:p w:rsidR="001F2DC0" w:rsidRDefault="001949A3">
      <w:pPr>
        <w:pStyle w:val="Ttulo2"/>
        <w:numPr>
          <w:ilvl w:val="1"/>
          <w:numId w:val="2"/>
        </w:numPr>
        <w:spacing w:before="0" w:after="0"/>
        <w:jc w:val="both"/>
      </w:pPr>
      <w:r>
        <w:rPr>
          <w:rFonts w:ascii="Arial" w:hAnsi="Arial" w:cs="Arial"/>
          <w:i w:val="0"/>
        </w:rPr>
        <w:lastRenderedPageBreak/>
        <w:t>INTRODUÇÃO</w:t>
      </w:r>
    </w:p>
    <w:p w:rsidR="001F2DC0" w:rsidRDefault="001F2DC0">
      <w:pPr>
        <w:jc w:val="both"/>
        <w:rPr>
          <w:rFonts w:ascii="Arial" w:hAnsi="Arial" w:cs="Arial"/>
          <w:i/>
        </w:rPr>
      </w:pPr>
    </w:p>
    <w:p w:rsidR="001F2DC0" w:rsidRDefault="001949A3">
      <w:pPr>
        <w:spacing w:before="120" w:after="120" w:line="360" w:lineRule="auto"/>
        <w:ind w:firstLine="1134"/>
        <w:jc w:val="both"/>
      </w:pPr>
      <w:r>
        <w:rPr>
          <w:rFonts w:ascii="Arial" w:hAnsi="Arial" w:cs="Arial"/>
        </w:rPr>
        <w:t xml:space="preserve">O Estágio de Supervisionado é uma exigência da Lei nº 11.788/08, necessário à formação profissional a fim de adequar a formação às expectativas do mercado de trabalho onde o futuro </w:t>
      </w:r>
      <w:r>
        <w:rPr>
          <w:rFonts w:ascii="Arial" w:hAnsi="Arial" w:cs="Arial"/>
        </w:rPr>
        <w:t>profissional irá atuar, aliando a teoria à prática das atividades.</w:t>
      </w:r>
    </w:p>
    <w:p w:rsidR="001F2DC0" w:rsidRDefault="001949A3">
      <w:pPr>
        <w:spacing w:before="120" w:after="120" w:line="360" w:lineRule="auto"/>
        <w:ind w:firstLine="1134"/>
        <w:jc w:val="both"/>
      </w:pPr>
      <w:r>
        <w:rPr>
          <w:rFonts w:ascii="Arial" w:hAnsi="Arial" w:cs="Arial"/>
        </w:rPr>
        <w:t xml:space="preserve">O objetivo do presente trabalho é relatar as atividades desenvolvidas durante o Estágio Supervisionado I do curso de Sistemas de Informação da Faculdade Michelangelo, da disciplina Estágio </w:t>
      </w:r>
      <w:r>
        <w:rPr>
          <w:rFonts w:ascii="Arial" w:hAnsi="Arial" w:cs="Arial"/>
        </w:rPr>
        <w:t xml:space="preserve">Supervisionado I e supervisionado pela professora Lisandra Renata da Silva, como cumprimento da exigência acima. </w:t>
      </w:r>
    </w:p>
    <w:p w:rsidR="001F2DC0" w:rsidRDefault="001949A3">
      <w:pPr>
        <w:spacing w:before="120" w:after="120" w:line="360" w:lineRule="auto"/>
        <w:ind w:firstLine="1134"/>
        <w:jc w:val="both"/>
      </w:pPr>
      <w:r>
        <w:rPr>
          <w:rFonts w:ascii="Arial" w:hAnsi="Arial" w:cs="Arial"/>
        </w:rPr>
        <w:t xml:space="preserve">O estágio foi realizado no CNMP (Conselho Nacional do Ministério Público), </w:t>
      </w:r>
      <w:r>
        <w:rPr>
          <w:rFonts w:ascii="Arial" w:hAnsi="Arial" w:cs="Arial"/>
          <w:b/>
        </w:rPr>
        <w:t xml:space="preserve">no período de março </w:t>
      </w:r>
      <w:proofErr w:type="gramStart"/>
      <w:r>
        <w:rPr>
          <w:rFonts w:ascii="Arial" w:hAnsi="Arial" w:cs="Arial"/>
          <w:b/>
        </w:rPr>
        <w:t>à</w:t>
      </w:r>
      <w:proofErr w:type="gramEnd"/>
      <w:r>
        <w:rPr>
          <w:rFonts w:ascii="Arial" w:hAnsi="Arial" w:cs="Arial"/>
          <w:b/>
        </w:rPr>
        <w:t xml:space="preserve"> junho de 2019.</w:t>
      </w:r>
      <w:r>
        <w:rPr>
          <w:rFonts w:ascii="Arial" w:hAnsi="Arial" w:cs="Arial"/>
        </w:rPr>
        <w:t xml:space="preserve"> Utilizando-se de material de a</w:t>
      </w:r>
      <w:r>
        <w:rPr>
          <w:rFonts w:ascii="Arial" w:hAnsi="Arial" w:cs="Arial"/>
        </w:rPr>
        <w:t>poio e conhecimento passado pelo professor em sala de aula, procurando vivenciar a teoria e a prática do ensino adquirido. Agregando valor tanto a empresa como para o estagiário, que passa a entender melhor a rotina da empresa, a qual pode empregar de algu</w:t>
      </w:r>
      <w:r>
        <w:rPr>
          <w:rFonts w:ascii="Arial" w:hAnsi="Arial" w:cs="Arial"/>
        </w:rPr>
        <w:t>ns pontos respeitáveis analisados pelo estagiário.</w:t>
      </w:r>
    </w:p>
    <w:p w:rsidR="001F2DC0" w:rsidRDefault="001949A3">
      <w:pPr>
        <w:spacing w:before="120" w:after="120" w:line="360" w:lineRule="auto"/>
        <w:ind w:firstLine="1134"/>
        <w:jc w:val="both"/>
      </w:pPr>
      <w:r>
        <w:rPr>
          <w:rFonts w:ascii="Arial" w:hAnsi="Arial" w:cs="Arial"/>
        </w:rPr>
        <w:t>Estágio supervisionado teve a Supervisão do Senhor Leonardo da Costa Lopez, Gestor de Tecnologia da Informação. Teve as suas atividades realizadas na Secretária de Tecnologia da Informação. O CNMP é o órgã</w:t>
      </w:r>
      <w:r>
        <w:rPr>
          <w:rFonts w:ascii="Arial" w:hAnsi="Arial" w:cs="Arial"/>
        </w:rPr>
        <w:t>o federal constituído de representantes dos ministérios públicos estaduais, atuando na fiscalização administrativa, financeira e disciplinar de seus membros.</w:t>
      </w:r>
    </w:p>
    <w:p w:rsidR="001F2DC0" w:rsidRDefault="001949A3">
      <w:pPr>
        <w:spacing w:before="120" w:after="120" w:line="360" w:lineRule="auto"/>
        <w:ind w:firstLine="1134"/>
        <w:jc w:val="both"/>
      </w:pPr>
      <w:r>
        <w:rPr>
          <w:rFonts w:ascii="Arial" w:hAnsi="Arial" w:cs="Arial"/>
        </w:rPr>
        <w:t>O Estágio Supervisionado tem a finalidade de fortalecer o que foi aprendido na teoria com o que fo</w:t>
      </w:r>
      <w:r>
        <w:rPr>
          <w:rFonts w:ascii="Arial" w:hAnsi="Arial" w:cs="Arial"/>
        </w:rPr>
        <w:t>i aprendido na prática, desenvolvendo as competências profissionais na vida acadêmica e profissional. Portanto, o estágio é um importante instrumento de conhecimento e de integração do aluno na realidade profissional, econômica, bem como social.</w:t>
      </w:r>
    </w:p>
    <w:p w:rsidR="001F2DC0" w:rsidRDefault="001949A3">
      <w:pPr>
        <w:spacing w:before="120" w:after="120" w:line="360" w:lineRule="auto"/>
        <w:ind w:firstLine="1134"/>
        <w:jc w:val="both"/>
      </w:pPr>
      <w:r>
        <w:rPr>
          <w:rFonts w:ascii="Arial" w:hAnsi="Arial" w:cs="Arial"/>
        </w:rPr>
        <w:t>É necessár</w:t>
      </w:r>
      <w:r>
        <w:rPr>
          <w:rFonts w:ascii="Arial" w:hAnsi="Arial" w:cs="Arial"/>
        </w:rPr>
        <w:t>io que o aluno aprenda na prática toda a vivência das rotinas de uma empresa e de uma profissão, pois assim terá a possibilidade de ser capaz de solucionar problemas, ser criativo e competente em qualquer ambiente de trabalho. Todo o aprendizado será utili</w:t>
      </w:r>
      <w:r>
        <w:rPr>
          <w:rFonts w:ascii="Arial" w:hAnsi="Arial" w:cs="Arial"/>
        </w:rPr>
        <w:t xml:space="preserve">zado no futuro profissional. </w:t>
      </w:r>
    </w:p>
    <w:p w:rsidR="001F2DC0" w:rsidRDefault="001949A3">
      <w:pPr>
        <w:spacing w:before="120" w:after="120" w:line="360" w:lineRule="auto"/>
        <w:ind w:firstLine="1134"/>
        <w:jc w:val="both"/>
      </w:pPr>
      <w:r>
        <w:rPr>
          <w:rFonts w:ascii="Arial" w:hAnsi="Arial" w:cs="Arial"/>
        </w:rPr>
        <w:t xml:space="preserve">Diante disso, buscou-se através deste trabalho explorar ao máximo a importância das atividades do estágio supervisionado para os futuros profissionais de Sistemas de Informação, pois para obter sucesso e se manter competitivo </w:t>
      </w:r>
      <w:r>
        <w:rPr>
          <w:rFonts w:ascii="Arial" w:hAnsi="Arial" w:cs="Arial"/>
        </w:rPr>
        <w:t xml:space="preserve">é </w:t>
      </w:r>
      <w:r>
        <w:rPr>
          <w:rFonts w:ascii="Arial" w:hAnsi="Arial" w:cs="Arial"/>
        </w:rPr>
        <w:lastRenderedPageBreak/>
        <w:t>necessário ter e formar competências e adquirir conhecimentos para colher os bons frutos e se tornar um excelente profissional.</w:t>
      </w:r>
    </w:p>
    <w:p w:rsidR="001F2DC0" w:rsidRDefault="001F2DC0">
      <w:pPr>
        <w:spacing w:before="120" w:after="120" w:line="360" w:lineRule="auto"/>
        <w:ind w:firstLine="1134"/>
        <w:jc w:val="both"/>
        <w:rPr>
          <w:rFonts w:ascii="Arial" w:hAnsi="Arial" w:cs="Arial"/>
          <w:b/>
          <w:bCs/>
          <w:kern w:val="2"/>
          <w:sz w:val="26"/>
          <w:szCs w:val="26"/>
        </w:rPr>
      </w:pPr>
    </w:p>
    <w:p w:rsidR="001F2DC0" w:rsidRDefault="001949A3">
      <w:pPr>
        <w:spacing w:before="120" w:after="120" w:line="360" w:lineRule="auto"/>
        <w:jc w:val="both"/>
      </w:pPr>
      <w:r>
        <w:rPr>
          <w:rFonts w:ascii="Arial" w:hAnsi="Arial" w:cs="Arial"/>
          <w:b/>
          <w:bCs/>
          <w:kern w:val="2"/>
          <w:sz w:val="26"/>
          <w:szCs w:val="26"/>
        </w:rPr>
        <w:t>1. CARACTERIZAÇÃO DA ORGANIZAÇÃO</w:t>
      </w:r>
    </w:p>
    <w:p w:rsidR="001F2DC0" w:rsidRDefault="001F2DC0">
      <w:pPr>
        <w:spacing w:before="120" w:after="120" w:line="360" w:lineRule="auto"/>
        <w:ind w:firstLine="709"/>
        <w:rPr>
          <w:rFonts w:ascii="Arial" w:hAnsi="Arial" w:cs="Arial"/>
          <w:b/>
          <w:bCs/>
          <w:kern w:val="2"/>
          <w:sz w:val="26"/>
          <w:szCs w:val="26"/>
        </w:rPr>
      </w:pPr>
    </w:p>
    <w:p w:rsidR="001F2DC0" w:rsidRDefault="001949A3">
      <w:pPr>
        <w:keepNext/>
        <w:spacing w:before="120" w:after="120" w:line="360" w:lineRule="auto"/>
        <w:jc w:val="both"/>
      </w:pPr>
      <w:r>
        <w:rPr>
          <w:rFonts w:ascii="Arial" w:hAnsi="Arial" w:cs="Arial"/>
        </w:rPr>
        <w:t xml:space="preserve">1.2 CNMP </w:t>
      </w:r>
    </w:p>
    <w:p w:rsidR="001F2DC0" w:rsidRDefault="001949A3">
      <w:pPr>
        <w:spacing w:before="120" w:after="120" w:line="360" w:lineRule="auto"/>
        <w:ind w:firstLine="709"/>
        <w:jc w:val="both"/>
        <w:rPr>
          <w:rFonts w:ascii="Arial" w:hAnsi="Arial" w:cs="Arial"/>
        </w:rPr>
      </w:pPr>
      <w:r>
        <w:rPr>
          <w:rFonts w:ascii="Arial" w:hAnsi="Arial" w:cs="Arial"/>
        </w:rPr>
        <w:t xml:space="preserve">O CNMP (Conselho Nacional do Ministério Público) foi criado em 30 de </w:t>
      </w:r>
      <w:r>
        <w:rPr>
          <w:rFonts w:ascii="Arial" w:hAnsi="Arial" w:cs="Arial"/>
        </w:rPr>
        <w:t>dezembro de 2004 pela Emenda Constitucional 45. Iniciou suas atividades em 21 de junho de 2005. Tem como objetivo exibir uma visão nacional do MP (Ministério Público). Ao conselho cabe orientar e fiscalizar todos os ramos do MP brasileiro.</w:t>
      </w:r>
    </w:p>
    <w:p w:rsidR="001F2DC0" w:rsidRDefault="001949A3">
      <w:pPr>
        <w:tabs>
          <w:tab w:val="left" w:pos="720"/>
        </w:tabs>
        <w:spacing w:before="120" w:after="120" w:line="360" w:lineRule="auto"/>
        <w:ind w:firstLine="709"/>
        <w:jc w:val="both"/>
        <w:rPr>
          <w:rFonts w:ascii="Arial" w:hAnsi="Arial" w:cs="Arial"/>
        </w:rPr>
      </w:pPr>
      <w:r>
        <w:rPr>
          <w:rFonts w:ascii="Arial" w:hAnsi="Arial" w:cs="Arial"/>
        </w:rPr>
        <w:t>O órgão é compos</w:t>
      </w:r>
      <w:r>
        <w:rPr>
          <w:rFonts w:ascii="Arial" w:hAnsi="Arial" w:cs="Arial"/>
        </w:rPr>
        <w:t>to por quatro integrantes do MPU (Ministério Público da União), três do MPE (Ministério Público dos Estados), dois juízes, dois advogados e dois cidadãos de notável saber jurídico e boa reputação.</w:t>
      </w:r>
    </w:p>
    <w:p w:rsidR="001F2DC0" w:rsidRDefault="001F2DC0">
      <w:pPr>
        <w:spacing w:before="120" w:after="120" w:line="360" w:lineRule="auto"/>
        <w:ind w:firstLine="709"/>
        <w:jc w:val="both"/>
        <w:rPr>
          <w:rFonts w:ascii="Arial" w:hAnsi="Arial" w:cs="Arial"/>
        </w:rPr>
      </w:pPr>
    </w:p>
    <w:p w:rsidR="001F2DC0" w:rsidRDefault="001949A3">
      <w:pPr>
        <w:keepNext/>
        <w:spacing w:before="120" w:after="120" w:line="360" w:lineRule="auto"/>
        <w:jc w:val="both"/>
      </w:pPr>
      <w:r>
        <w:rPr>
          <w:rFonts w:ascii="Arial" w:hAnsi="Arial" w:cs="Arial"/>
          <w:bCs/>
          <w:iCs/>
        </w:rPr>
        <w:t>1.2.1 Missão</w:t>
      </w:r>
    </w:p>
    <w:p w:rsidR="001F2DC0" w:rsidRDefault="001949A3">
      <w:pPr>
        <w:spacing w:before="120" w:after="120" w:line="360" w:lineRule="auto"/>
        <w:ind w:firstLine="709"/>
        <w:jc w:val="both"/>
      </w:pPr>
      <w:r>
        <w:rPr>
          <w:rFonts w:ascii="Arial" w:hAnsi="Arial" w:cs="Arial"/>
        </w:rPr>
        <w:t>Fortalecer, fiscalizar e aprimorar o Ministér</w:t>
      </w:r>
      <w:r>
        <w:rPr>
          <w:rFonts w:ascii="Arial" w:hAnsi="Arial" w:cs="Arial"/>
        </w:rPr>
        <w:t>io Público, zelando pela unidade e pela autonomia funcional e administrativa, para uma atuação sustentável e socialmente efetiva.</w:t>
      </w:r>
    </w:p>
    <w:p w:rsidR="001F2DC0" w:rsidRDefault="001F2DC0">
      <w:pPr>
        <w:tabs>
          <w:tab w:val="left" w:pos="720"/>
        </w:tabs>
        <w:spacing w:before="120" w:after="120" w:line="360" w:lineRule="auto"/>
        <w:ind w:firstLine="709"/>
        <w:jc w:val="both"/>
        <w:rPr>
          <w:rFonts w:ascii="Arial" w:hAnsi="Arial" w:cs="Arial"/>
          <w:bCs/>
        </w:rPr>
      </w:pPr>
    </w:p>
    <w:p w:rsidR="001F2DC0" w:rsidRDefault="001949A3">
      <w:pPr>
        <w:keepNext/>
        <w:spacing w:before="120" w:after="120" w:line="360" w:lineRule="auto"/>
        <w:jc w:val="both"/>
      </w:pPr>
      <w:r>
        <w:rPr>
          <w:rFonts w:ascii="Arial" w:hAnsi="Arial" w:cs="Arial"/>
          <w:bCs/>
          <w:iCs/>
        </w:rPr>
        <w:t>1.2.3 Visão de Futuro</w:t>
      </w:r>
    </w:p>
    <w:p w:rsidR="001F2DC0" w:rsidRDefault="001949A3">
      <w:pPr>
        <w:tabs>
          <w:tab w:val="left" w:pos="540"/>
        </w:tabs>
        <w:spacing w:before="120" w:after="120" w:line="360" w:lineRule="auto"/>
        <w:ind w:firstLine="709"/>
        <w:contextualSpacing/>
        <w:jc w:val="both"/>
      </w:pPr>
      <w:r>
        <w:rPr>
          <w:rFonts w:ascii="Arial" w:hAnsi="Arial" w:cs="Arial"/>
        </w:rPr>
        <w:t>Ser reconhecida como a melhor loja de materiais para construção na região em que atua, comprometida com</w:t>
      </w:r>
      <w:r>
        <w:rPr>
          <w:rFonts w:ascii="Arial" w:hAnsi="Arial" w:cs="Arial"/>
        </w:rPr>
        <w:t xml:space="preserve"> a excelência no atendimento e gerando valores para o negócio.</w:t>
      </w:r>
    </w:p>
    <w:p w:rsidR="001F2DC0" w:rsidRDefault="001F2DC0">
      <w:pPr>
        <w:tabs>
          <w:tab w:val="left" w:pos="720"/>
        </w:tabs>
        <w:spacing w:before="120" w:after="120" w:line="360" w:lineRule="auto"/>
        <w:ind w:firstLine="709"/>
        <w:jc w:val="both"/>
        <w:rPr>
          <w:rFonts w:ascii="Arial" w:hAnsi="Arial" w:cs="Arial"/>
          <w:bCs/>
        </w:rPr>
      </w:pPr>
    </w:p>
    <w:p w:rsidR="001F2DC0" w:rsidRDefault="001949A3">
      <w:pPr>
        <w:keepNext/>
        <w:spacing w:before="120" w:after="120" w:line="360" w:lineRule="auto"/>
        <w:jc w:val="both"/>
      </w:pPr>
      <w:r>
        <w:rPr>
          <w:rFonts w:ascii="Arial" w:hAnsi="Arial" w:cs="Arial"/>
          <w:bCs/>
          <w:iCs/>
        </w:rPr>
        <w:t>1.2.4 Filosofia e Valores</w:t>
      </w:r>
    </w:p>
    <w:p w:rsidR="001F2DC0" w:rsidRDefault="001949A3">
      <w:pPr>
        <w:tabs>
          <w:tab w:val="left" w:pos="540"/>
        </w:tabs>
        <w:spacing w:before="120" w:after="120" w:line="360" w:lineRule="auto"/>
        <w:ind w:firstLine="709"/>
        <w:contextualSpacing/>
        <w:jc w:val="both"/>
      </w:pPr>
      <w:r>
        <w:rPr>
          <w:rFonts w:ascii="Arial" w:hAnsi="Arial" w:cs="Arial"/>
        </w:rPr>
        <w:t>•</w:t>
      </w:r>
      <w:r>
        <w:rPr>
          <w:rFonts w:ascii="Arial" w:hAnsi="Arial" w:cs="Arial"/>
        </w:rPr>
        <w:tab/>
        <w:t>A ÉTICA;</w:t>
      </w:r>
    </w:p>
    <w:p w:rsidR="001F2DC0" w:rsidRDefault="001949A3">
      <w:pPr>
        <w:tabs>
          <w:tab w:val="left" w:pos="540"/>
        </w:tabs>
        <w:spacing w:before="120" w:after="120" w:line="360" w:lineRule="auto"/>
        <w:ind w:firstLine="709"/>
        <w:contextualSpacing/>
        <w:jc w:val="both"/>
      </w:pPr>
      <w:r>
        <w:rPr>
          <w:rFonts w:ascii="Arial" w:hAnsi="Arial" w:cs="Arial"/>
        </w:rPr>
        <w:t>•</w:t>
      </w:r>
      <w:r>
        <w:rPr>
          <w:rFonts w:ascii="Arial" w:hAnsi="Arial" w:cs="Arial"/>
        </w:rPr>
        <w:tab/>
        <w:t>O CONHECIMENTO;</w:t>
      </w:r>
    </w:p>
    <w:p w:rsidR="001F2DC0" w:rsidRDefault="001949A3">
      <w:pPr>
        <w:tabs>
          <w:tab w:val="left" w:pos="540"/>
        </w:tabs>
        <w:spacing w:before="120" w:after="120" w:line="360" w:lineRule="auto"/>
        <w:ind w:firstLine="709"/>
        <w:contextualSpacing/>
        <w:jc w:val="both"/>
      </w:pPr>
      <w:r>
        <w:rPr>
          <w:rFonts w:ascii="Arial" w:hAnsi="Arial" w:cs="Arial"/>
        </w:rPr>
        <w:t>•</w:t>
      </w:r>
      <w:r>
        <w:rPr>
          <w:rFonts w:ascii="Arial" w:hAnsi="Arial" w:cs="Arial"/>
        </w:rPr>
        <w:tab/>
        <w:t>A TRANSPARÊNCIA;</w:t>
      </w:r>
    </w:p>
    <w:p w:rsidR="001F2DC0" w:rsidRDefault="001949A3">
      <w:pPr>
        <w:tabs>
          <w:tab w:val="left" w:pos="540"/>
        </w:tabs>
        <w:spacing w:before="120" w:after="120" w:line="360" w:lineRule="auto"/>
        <w:ind w:firstLine="709"/>
        <w:contextualSpacing/>
        <w:jc w:val="both"/>
      </w:pPr>
      <w:r>
        <w:rPr>
          <w:rFonts w:ascii="Arial" w:hAnsi="Arial" w:cs="Arial"/>
        </w:rPr>
        <w:t>•</w:t>
      </w:r>
      <w:r>
        <w:rPr>
          <w:rFonts w:ascii="Arial" w:hAnsi="Arial" w:cs="Arial"/>
        </w:rPr>
        <w:tab/>
        <w:t>A EFETIVIDADE;</w:t>
      </w:r>
    </w:p>
    <w:p w:rsidR="001F2DC0" w:rsidRDefault="001949A3">
      <w:pPr>
        <w:tabs>
          <w:tab w:val="left" w:pos="540"/>
        </w:tabs>
        <w:spacing w:before="120" w:after="120" w:line="360" w:lineRule="auto"/>
        <w:ind w:firstLine="709"/>
        <w:contextualSpacing/>
        <w:jc w:val="both"/>
      </w:pPr>
      <w:r>
        <w:rPr>
          <w:rFonts w:ascii="Arial" w:hAnsi="Arial" w:cs="Arial"/>
        </w:rPr>
        <w:t>•</w:t>
      </w:r>
      <w:r>
        <w:rPr>
          <w:rFonts w:ascii="Arial" w:hAnsi="Arial" w:cs="Arial"/>
        </w:rPr>
        <w:tab/>
        <w:t>A SUSTENTABILIDADE.</w:t>
      </w:r>
    </w:p>
    <w:p w:rsidR="001F2DC0" w:rsidRDefault="001F2DC0">
      <w:pPr>
        <w:tabs>
          <w:tab w:val="left" w:pos="540"/>
        </w:tabs>
        <w:spacing w:before="120" w:after="120" w:line="360" w:lineRule="auto"/>
        <w:ind w:firstLine="709"/>
        <w:contextualSpacing/>
        <w:jc w:val="both"/>
        <w:rPr>
          <w:rFonts w:ascii="Arial" w:hAnsi="Arial" w:cs="Arial"/>
        </w:rPr>
      </w:pPr>
    </w:p>
    <w:p w:rsidR="001F2DC0" w:rsidRDefault="001949A3">
      <w:pPr>
        <w:keepNext/>
        <w:spacing w:before="120" w:after="120" w:line="360" w:lineRule="auto"/>
        <w:jc w:val="both"/>
      </w:pPr>
      <w:r>
        <w:rPr>
          <w:rFonts w:ascii="Arial" w:hAnsi="Arial" w:cs="Arial"/>
          <w:bCs/>
          <w:iCs/>
        </w:rPr>
        <w:lastRenderedPageBreak/>
        <w:t>1.2.5 Organograma</w:t>
      </w:r>
    </w:p>
    <w:p w:rsidR="001F2DC0" w:rsidRDefault="001949A3">
      <w:pPr>
        <w:tabs>
          <w:tab w:val="left" w:pos="540"/>
        </w:tabs>
        <w:spacing w:before="120" w:after="120" w:line="360" w:lineRule="auto"/>
        <w:ind w:firstLine="709"/>
        <w:contextualSpacing/>
        <w:jc w:val="both"/>
        <w:rPr>
          <w:highlight w:val="yellow"/>
        </w:rPr>
      </w:pPr>
      <w:r>
        <w:rPr>
          <w:noProof/>
          <w:highlight w:val="yellow"/>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7046595" cy="310705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8"/>
                    <a:stretch>
                      <a:fillRect/>
                    </a:stretch>
                  </pic:blipFill>
                  <pic:spPr bwMode="auto">
                    <a:xfrm>
                      <a:off x="0" y="0"/>
                      <a:ext cx="7046595" cy="3107055"/>
                    </a:xfrm>
                    <a:prstGeom prst="rect">
                      <a:avLst/>
                    </a:prstGeom>
                  </pic:spPr>
                </pic:pic>
              </a:graphicData>
            </a:graphic>
          </wp:anchor>
        </w:drawing>
      </w:r>
    </w:p>
    <w:p w:rsidR="001F2DC0" w:rsidRDefault="001949A3">
      <w:pPr>
        <w:pStyle w:val="Ttulo1"/>
        <w:numPr>
          <w:ilvl w:val="0"/>
          <w:numId w:val="2"/>
        </w:numPr>
      </w:pPr>
      <w:r>
        <w:rPr>
          <w:sz w:val="26"/>
          <w:szCs w:val="26"/>
        </w:rPr>
        <w:t>2. DESENVOLVIMENTO</w:t>
      </w:r>
    </w:p>
    <w:p w:rsidR="001F2DC0" w:rsidRDefault="001F2DC0">
      <w:pPr>
        <w:spacing w:before="120" w:after="120" w:line="360" w:lineRule="auto"/>
        <w:ind w:firstLine="709"/>
        <w:jc w:val="both"/>
        <w:rPr>
          <w:rFonts w:ascii="Arial" w:hAnsi="Arial" w:cs="Arial"/>
          <w:sz w:val="20"/>
          <w:szCs w:val="20"/>
        </w:rPr>
      </w:pPr>
    </w:p>
    <w:p w:rsidR="001F2DC0" w:rsidRDefault="001949A3">
      <w:pPr>
        <w:pStyle w:val="Ttulo2"/>
        <w:numPr>
          <w:ilvl w:val="1"/>
          <w:numId w:val="2"/>
        </w:numPr>
        <w:spacing w:before="120" w:after="120" w:line="360" w:lineRule="auto"/>
        <w:jc w:val="both"/>
      </w:pPr>
      <w:r>
        <w:rPr>
          <w:rFonts w:ascii="Arial" w:hAnsi="Arial" w:cs="Arial"/>
          <w:b w:val="0"/>
          <w:bCs w:val="0"/>
          <w:i w:val="0"/>
          <w:iCs w:val="0"/>
          <w:sz w:val="24"/>
          <w:szCs w:val="24"/>
        </w:rPr>
        <w:t xml:space="preserve">2.1. Atividades </w:t>
      </w:r>
      <w:r>
        <w:rPr>
          <w:rFonts w:ascii="Arial" w:hAnsi="Arial" w:cs="Arial"/>
          <w:b w:val="0"/>
          <w:bCs w:val="0"/>
          <w:i w:val="0"/>
          <w:iCs w:val="0"/>
          <w:sz w:val="24"/>
          <w:szCs w:val="24"/>
        </w:rPr>
        <w:t>Desenvolvidas</w:t>
      </w:r>
    </w:p>
    <w:p w:rsidR="001F2DC0" w:rsidRDefault="001949A3">
      <w:pPr>
        <w:spacing w:before="120" w:after="120" w:line="360" w:lineRule="auto"/>
        <w:ind w:firstLine="708"/>
        <w:jc w:val="both"/>
        <w:rPr>
          <w:rFonts w:ascii="Arial" w:hAnsi="Arial" w:cs="Arial"/>
          <w:highlight w:val="yellow"/>
        </w:rPr>
      </w:pPr>
      <w:r>
        <w:rPr>
          <w:rFonts w:ascii="Arial" w:hAnsi="Arial" w:cs="Arial"/>
          <w:highlight w:val="yellow"/>
        </w:rPr>
        <w:t>Em desenvolvimento...</w:t>
      </w:r>
    </w:p>
    <w:p w:rsidR="001F2DC0" w:rsidRDefault="001F2DC0">
      <w:pPr>
        <w:spacing w:before="120" w:after="120" w:line="360" w:lineRule="auto"/>
        <w:ind w:firstLine="708"/>
        <w:jc w:val="both"/>
        <w:rPr>
          <w:rFonts w:ascii="Arial" w:hAnsi="Arial" w:cs="Arial"/>
          <w:highlight w:val="yellow"/>
        </w:rPr>
      </w:pPr>
    </w:p>
    <w:p w:rsidR="001F2DC0" w:rsidRDefault="001949A3">
      <w:pPr>
        <w:pStyle w:val="Ttulo2"/>
        <w:numPr>
          <w:ilvl w:val="1"/>
          <w:numId w:val="2"/>
        </w:numPr>
        <w:spacing w:before="120" w:after="120" w:line="360" w:lineRule="auto"/>
        <w:jc w:val="both"/>
      </w:pPr>
      <w:r>
        <w:rPr>
          <w:rFonts w:ascii="Arial" w:hAnsi="Arial" w:cs="Arial"/>
          <w:b w:val="0"/>
          <w:bCs w:val="0"/>
          <w:i w:val="0"/>
          <w:iCs w:val="0"/>
          <w:sz w:val="24"/>
          <w:szCs w:val="24"/>
        </w:rPr>
        <w:t>2.2. Processo Seletivo</w:t>
      </w:r>
    </w:p>
    <w:p w:rsidR="001F2DC0" w:rsidRDefault="001949A3">
      <w:pPr>
        <w:spacing w:before="120" w:after="120" w:line="360" w:lineRule="auto"/>
        <w:ind w:firstLine="709"/>
        <w:jc w:val="both"/>
        <w:rPr>
          <w:rFonts w:ascii="Arial" w:hAnsi="Arial" w:cs="Arial"/>
          <w:highlight w:val="yellow"/>
        </w:rPr>
      </w:pPr>
      <w:r>
        <w:rPr>
          <w:rFonts w:ascii="Arial" w:hAnsi="Arial" w:cs="Arial"/>
          <w:highlight w:val="yellow"/>
        </w:rPr>
        <w:t xml:space="preserve">Em </w:t>
      </w:r>
      <w:proofErr w:type="gramStart"/>
      <w:r>
        <w:rPr>
          <w:rFonts w:ascii="Arial" w:hAnsi="Arial" w:cs="Arial"/>
          <w:highlight w:val="yellow"/>
        </w:rPr>
        <w:t>desenvolvimento..</w:t>
      </w:r>
      <w:proofErr w:type="gramEnd"/>
    </w:p>
    <w:p w:rsidR="001F2DC0" w:rsidRDefault="001F2DC0">
      <w:pPr>
        <w:spacing w:before="120" w:after="120" w:line="360" w:lineRule="auto"/>
        <w:ind w:firstLine="709"/>
        <w:jc w:val="both"/>
        <w:rPr>
          <w:rFonts w:ascii="Arial" w:hAnsi="Arial" w:cs="Arial"/>
          <w:highlight w:val="yellow"/>
        </w:rPr>
      </w:pPr>
    </w:p>
    <w:p w:rsidR="001F2DC0" w:rsidRDefault="001949A3">
      <w:pPr>
        <w:pStyle w:val="Ttulo2"/>
        <w:numPr>
          <w:ilvl w:val="1"/>
          <w:numId w:val="2"/>
        </w:numPr>
        <w:spacing w:before="120" w:after="120" w:line="360" w:lineRule="auto"/>
        <w:jc w:val="both"/>
      </w:pPr>
      <w:r>
        <w:rPr>
          <w:rFonts w:ascii="Arial" w:hAnsi="Arial" w:cs="Arial"/>
          <w:b w:val="0"/>
          <w:bCs w:val="0"/>
          <w:i w:val="0"/>
          <w:iCs w:val="0"/>
          <w:sz w:val="24"/>
          <w:szCs w:val="24"/>
        </w:rPr>
        <w:t>2.2. Apreciação sobre as técnicas aplicadas</w:t>
      </w:r>
    </w:p>
    <w:p w:rsidR="001F2DC0" w:rsidRDefault="001949A3">
      <w:pPr>
        <w:spacing w:before="120" w:after="120" w:line="360" w:lineRule="auto"/>
        <w:ind w:firstLine="709"/>
        <w:jc w:val="both"/>
      </w:pPr>
      <w:r>
        <w:rPr>
          <w:rFonts w:ascii="Arial" w:hAnsi="Arial" w:cs="Arial"/>
          <w:highlight w:val="yellow"/>
        </w:rPr>
        <w:t>Em desenvolvimento...</w:t>
      </w:r>
    </w:p>
    <w:p w:rsidR="001F2DC0" w:rsidRDefault="001F2DC0">
      <w:pPr>
        <w:spacing w:before="120" w:after="120" w:line="360" w:lineRule="auto"/>
        <w:jc w:val="both"/>
        <w:rPr>
          <w:rFonts w:ascii="Arial" w:hAnsi="Arial" w:cs="Arial"/>
        </w:rPr>
      </w:pPr>
    </w:p>
    <w:p w:rsidR="001F2DC0" w:rsidRDefault="001949A3">
      <w:pPr>
        <w:keepNext/>
        <w:jc w:val="both"/>
      </w:pPr>
      <w:r>
        <w:rPr>
          <w:rFonts w:ascii="Arial" w:hAnsi="Arial" w:cs="Arial"/>
          <w:b/>
          <w:bCs/>
          <w:iCs/>
          <w:sz w:val="26"/>
          <w:szCs w:val="26"/>
        </w:rPr>
        <w:t>3. DESCRIÇÃO E ANÁLISE DAS ATIVIDADES DESENVOLVIDAS</w:t>
      </w:r>
    </w:p>
    <w:p w:rsidR="001F2DC0" w:rsidRDefault="001949A3">
      <w:pPr>
        <w:spacing w:before="120" w:after="120" w:line="360" w:lineRule="auto"/>
        <w:jc w:val="both"/>
        <w:rPr>
          <w:rFonts w:ascii="Arial" w:hAnsi="Arial" w:cs="Arial"/>
          <w:b/>
          <w:bCs/>
          <w:iCs/>
          <w:color w:val="000000"/>
          <w:sz w:val="26"/>
          <w:szCs w:val="26"/>
        </w:rPr>
      </w:pPr>
      <w:r>
        <w:rPr>
          <w:rFonts w:ascii="Arial" w:hAnsi="Arial" w:cs="Arial"/>
          <w:b/>
          <w:bCs/>
          <w:iCs/>
          <w:color w:val="000000"/>
          <w:sz w:val="26"/>
          <w:szCs w:val="26"/>
        </w:rPr>
        <w:t>3.1 Análise de Banco de Dados</w:t>
      </w:r>
    </w:p>
    <w:p w:rsidR="001F2DC0" w:rsidRDefault="001949A3">
      <w:pPr>
        <w:spacing w:before="120" w:after="120" w:line="360" w:lineRule="auto"/>
        <w:ind w:firstLine="708"/>
        <w:jc w:val="both"/>
        <w:rPr>
          <w:rStyle w:val="normaltextrun"/>
          <w:rFonts w:ascii="Arial" w:hAnsi="Arial" w:cs="Arial"/>
          <w:color w:val="000000"/>
          <w:sz w:val="22"/>
          <w:szCs w:val="22"/>
          <w:highlight w:val="white"/>
        </w:rPr>
      </w:pPr>
      <w:r>
        <w:rPr>
          <w:rStyle w:val="normaltextrun"/>
          <w:rFonts w:ascii="Arial" w:hAnsi="Arial" w:cs="Arial"/>
          <w:color w:val="000000"/>
          <w:sz w:val="22"/>
          <w:szCs w:val="22"/>
          <w:shd w:val="clear" w:color="auto" w:fill="FFFFFF"/>
        </w:rPr>
        <w:t xml:space="preserve">Foi realizada a </w:t>
      </w:r>
      <w:r>
        <w:rPr>
          <w:rStyle w:val="normaltextrun"/>
          <w:rFonts w:ascii="Arial" w:hAnsi="Arial" w:cs="Arial"/>
          <w:color w:val="000000"/>
          <w:sz w:val="22"/>
          <w:szCs w:val="22"/>
          <w:shd w:val="clear" w:color="auto" w:fill="FFFFFF"/>
        </w:rPr>
        <w:t>configuração do banco de dados seguindo os procedimentos e configurações</w:t>
      </w:r>
      <w:ins w:id="1" w:author="MK Soft" w:date="2019-06-23T21:00:00Z">
        <w:r w:rsidR="006B264F">
          <w:rPr>
            <w:rStyle w:val="normaltextrun"/>
            <w:rFonts w:ascii="Arial" w:hAnsi="Arial" w:cs="Arial"/>
            <w:color w:val="000000"/>
            <w:sz w:val="22"/>
            <w:szCs w:val="22"/>
            <w:shd w:val="clear" w:color="auto" w:fill="FFFFFF"/>
          </w:rPr>
          <w:t xml:space="preserve"> </w:t>
        </w:r>
      </w:ins>
      <w:del w:id="2" w:author="MK Soft" w:date="2019-06-23T21:00:00Z">
        <w:r w:rsidDel="006B264F">
          <w:rPr>
            <w:rStyle w:val="normaltextrun"/>
            <w:rFonts w:ascii="Arial" w:hAnsi="Arial" w:cs="Arial"/>
            <w:color w:val="000000"/>
            <w:sz w:val="22"/>
            <w:szCs w:val="22"/>
            <w:shd w:val="clear" w:color="auto" w:fill="FFFFFF"/>
          </w:rPr>
          <w:delText> </w:delText>
        </w:r>
      </w:del>
      <w:r>
        <w:rPr>
          <w:rStyle w:val="contextualspellingandgrammarerror"/>
          <w:rFonts w:ascii="Arial" w:hAnsi="Arial" w:cs="Arial"/>
          <w:color w:val="000000"/>
          <w:sz w:val="22"/>
          <w:szCs w:val="22"/>
          <w:shd w:val="clear" w:color="auto" w:fill="FFFFFF"/>
        </w:rPr>
        <w:t>seguras,</w:t>
      </w:r>
      <w:del w:id="3" w:author="MK Soft" w:date="2019-06-23T21:00:00Z">
        <w:r w:rsidDel="006B264F">
          <w:rPr>
            <w:rStyle w:val="contextualspellingandgrammarerror"/>
            <w:rFonts w:ascii="Arial" w:hAnsi="Arial" w:cs="Arial"/>
            <w:color w:val="000000"/>
            <w:sz w:val="22"/>
            <w:szCs w:val="22"/>
            <w:shd w:val="clear" w:color="auto" w:fill="FFFFFF"/>
          </w:rPr>
          <w:delText> </w:delText>
        </w:r>
      </w:del>
      <w:r>
        <w:rPr>
          <w:rStyle w:val="contextualspellingandgrammarerror"/>
          <w:rFonts w:ascii="Arial" w:hAnsi="Arial" w:cs="Arial"/>
          <w:color w:val="000000"/>
          <w:sz w:val="22"/>
          <w:szCs w:val="22"/>
          <w:shd w:val="clear" w:color="auto" w:fill="FFFFFF"/>
        </w:rPr>
        <w:t xml:space="preserve"> como</w:t>
      </w:r>
      <w:ins w:id="4" w:author="MK Soft" w:date="2019-06-23T21:01:00Z">
        <w:r w:rsidR="006B264F">
          <w:rPr>
            <w:rStyle w:val="normaltextrun"/>
            <w:rFonts w:ascii="Arial" w:hAnsi="Arial" w:cs="Arial"/>
            <w:color w:val="000000"/>
            <w:sz w:val="22"/>
            <w:szCs w:val="22"/>
            <w:shd w:val="clear" w:color="auto" w:fill="FFFFFF"/>
          </w:rPr>
          <w:t xml:space="preserve"> </w:t>
        </w:r>
      </w:ins>
      <w:del w:id="5" w:author="MK Soft" w:date="2019-06-23T21:00:00Z">
        <w:r w:rsidDel="006B264F">
          <w:rPr>
            <w:rStyle w:val="normaltextrun"/>
            <w:rFonts w:ascii="Arial" w:hAnsi="Arial" w:cs="Arial"/>
            <w:color w:val="000000"/>
            <w:sz w:val="22"/>
            <w:szCs w:val="22"/>
            <w:shd w:val="clear" w:color="auto" w:fill="FFFFFF"/>
          </w:rPr>
          <w:delText> </w:delText>
        </w:r>
      </w:del>
      <w:r>
        <w:rPr>
          <w:rStyle w:val="normaltextrun"/>
          <w:rFonts w:ascii="Arial" w:hAnsi="Arial" w:cs="Arial"/>
          <w:color w:val="000000"/>
          <w:sz w:val="22"/>
          <w:szCs w:val="22"/>
          <w:shd w:val="clear" w:color="auto" w:fill="FFFFFF"/>
        </w:rPr>
        <w:t>alteração de acesso ao banco e de administração do banco de dados. O BD tinha o objetivo de gerenciar as informações referente a modelo e localização dos computadores.</w:t>
      </w:r>
    </w:p>
    <w:p w:rsidR="001F2DC0" w:rsidRDefault="001949A3">
      <w:pPr>
        <w:spacing w:before="120" w:after="120" w:line="360" w:lineRule="auto"/>
        <w:ind w:firstLine="708"/>
        <w:jc w:val="both"/>
        <w:rPr>
          <w:rStyle w:val="eop"/>
          <w:rFonts w:ascii="Arial" w:hAnsi="Arial" w:cs="Arial"/>
          <w:color w:val="000000"/>
          <w:sz w:val="22"/>
          <w:szCs w:val="22"/>
          <w:highlight w:val="white"/>
        </w:rPr>
      </w:pPr>
      <w:r>
        <w:rPr>
          <w:rStyle w:val="normaltextrun"/>
          <w:rFonts w:ascii="Arial" w:hAnsi="Arial" w:cs="Arial"/>
          <w:color w:val="000000"/>
          <w:sz w:val="22"/>
          <w:szCs w:val="22"/>
          <w:shd w:val="clear" w:color="auto" w:fill="FFFFFF"/>
        </w:rPr>
        <w:lastRenderedPageBreak/>
        <w:t>Foi realizado o acompanhamento e monitoramento dos logs do script através do SSCM e também do SGBD.</w:t>
      </w:r>
      <w:r>
        <w:rPr>
          <w:rStyle w:val="eop"/>
          <w:rFonts w:ascii="Arial" w:hAnsi="Arial" w:cs="Arial"/>
          <w:color w:val="000000"/>
          <w:sz w:val="22"/>
          <w:szCs w:val="22"/>
          <w:shd w:val="clear" w:color="auto" w:fill="FFFFFF"/>
        </w:rPr>
        <w:t> </w:t>
      </w:r>
    </w:p>
    <w:p w:rsidR="001F2DC0" w:rsidRDefault="001949A3">
      <w:pPr>
        <w:spacing w:before="120" w:after="120" w:line="360" w:lineRule="auto"/>
        <w:ind w:firstLine="708"/>
        <w:jc w:val="both"/>
        <w:rPr>
          <w:rStyle w:val="eop"/>
          <w:rFonts w:ascii="Arial" w:hAnsi="Arial" w:cs="Arial"/>
          <w:color w:val="000000"/>
          <w:sz w:val="22"/>
          <w:szCs w:val="22"/>
          <w:highlight w:val="white"/>
        </w:rPr>
      </w:pPr>
      <w:r>
        <w:rPr>
          <w:rStyle w:val="normaltextrun"/>
          <w:rFonts w:ascii="Arial" w:hAnsi="Arial" w:cs="Arial"/>
          <w:color w:val="000000"/>
          <w:sz w:val="22"/>
          <w:szCs w:val="22"/>
          <w:shd w:val="clear" w:color="auto" w:fill="FFFFFF"/>
        </w:rPr>
        <w:t>Também houve a</w:t>
      </w:r>
      <w:r>
        <w:rPr>
          <w:rStyle w:val="normaltextrun"/>
          <w:rFonts w:ascii="Arial" w:hAnsi="Arial" w:cs="Arial"/>
          <w:b/>
          <w:bCs/>
          <w:color w:val="000000"/>
          <w:sz w:val="22"/>
          <w:szCs w:val="22"/>
          <w:shd w:val="clear" w:color="auto" w:fill="FFFFFF"/>
        </w:rPr>
        <w:t xml:space="preserve"> criação</w:t>
      </w:r>
      <w:r>
        <w:rPr>
          <w:rStyle w:val="normaltextrun"/>
          <w:rFonts w:ascii="Arial" w:hAnsi="Arial" w:cs="Arial"/>
          <w:color w:val="000000"/>
          <w:sz w:val="22"/>
          <w:szCs w:val="22"/>
          <w:shd w:val="clear" w:color="auto" w:fill="FFFFFF"/>
        </w:rPr>
        <w:t> </w:t>
      </w:r>
      <w:r>
        <w:rPr>
          <w:rStyle w:val="normaltextrun"/>
          <w:rFonts w:ascii="Arial" w:hAnsi="Arial" w:cs="Arial"/>
          <w:b/>
          <w:bCs/>
          <w:color w:val="000000"/>
          <w:sz w:val="22"/>
          <w:szCs w:val="22"/>
          <w:shd w:val="clear" w:color="auto" w:fill="FFFFFF"/>
        </w:rPr>
        <w:t>de bancos e tabelas</w:t>
      </w:r>
      <w:r>
        <w:rPr>
          <w:rStyle w:val="normaltextrun"/>
          <w:rFonts w:ascii="Arial" w:hAnsi="Arial" w:cs="Arial"/>
          <w:color w:val="000000"/>
          <w:sz w:val="22"/>
          <w:szCs w:val="22"/>
          <w:shd w:val="clear" w:color="auto" w:fill="FFFFFF"/>
        </w:rPr>
        <w:t> para entrada de dados e outras para retorno de logs de mensagens de erro.</w:t>
      </w:r>
      <w:r>
        <w:rPr>
          <w:rStyle w:val="eop"/>
          <w:rFonts w:ascii="Arial" w:hAnsi="Arial" w:cs="Arial"/>
          <w:color w:val="000000"/>
          <w:sz w:val="22"/>
          <w:szCs w:val="22"/>
          <w:shd w:val="clear" w:color="auto" w:fill="FFFFFF"/>
        </w:rPr>
        <w:t xml:space="preserve"> Facilitando a verificação das </w:t>
      </w:r>
      <w:r>
        <w:rPr>
          <w:rStyle w:val="eop"/>
          <w:rFonts w:ascii="Arial" w:hAnsi="Arial" w:cs="Arial"/>
          <w:color w:val="000000"/>
          <w:sz w:val="22"/>
          <w:szCs w:val="22"/>
          <w:shd w:val="clear" w:color="auto" w:fill="FFFFFF"/>
        </w:rPr>
        <w:t>máquinas que deram algum erro durante a execução do script.</w:t>
      </w:r>
    </w:p>
    <w:p w:rsidR="001F2DC0" w:rsidRDefault="001949A3">
      <w:pPr>
        <w:spacing w:before="120" w:after="120" w:line="360" w:lineRule="auto"/>
        <w:ind w:firstLine="708"/>
        <w:jc w:val="both"/>
        <w:rPr>
          <w:rStyle w:val="normaltextrun"/>
          <w:rFonts w:ascii="Arial" w:hAnsi="Arial" w:cs="Arial"/>
          <w:color w:val="000000"/>
          <w:sz w:val="22"/>
          <w:szCs w:val="22"/>
          <w:highlight w:val="white"/>
        </w:rPr>
      </w:pPr>
      <w:r>
        <w:rPr>
          <w:rStyle w:val="normaltextrun"/>
          <w:rFonts w:ascii="Arial" w:hAnsi="Arial" w:cs="Arial"/>
          <w:b/>
          <w:bCs/>
          <w:color w:val="000000"/>
          <w:sz w:val="22"/>
          <w:szCs w:val="22"/>
          <w:shd w:val="clear" w:color="auto" w:fill="FFFFFF"/>
        </w:rPr>
        <w:t>O Teste de carga</w:t>
      </w:r>
      <w:r>
        <w:rPr>
          <w:rStyle w:val="normaltextrun"/>
          <w:rFonts w:ascii="Arial" w:hAnsi="Arial" w:cs="Arial"/>
          <w:color w:val="000000"/>
          <w:sz w:val="22"/>
          <w:szCs w:val="22"/>
          <w:shd w:val="clear" w:color="auto" w:fill="FFFFFF"/>
        </w:rPr>
        <w:t xml:space="preserve"> e desempenho no SGBD foi executado para análise e limitação da execução em </w:t>
      </w:r>
      <w:proofErr w:type="gramStart"/>
      <w:r>
        <w:rPr>
          <w:rStyle w:val="normaltextrun"/>
          <w:rFonts w:ascii="Arial" w:hAnsi="Arial" w:cs="Arial"/>
          <w:color w:val="000000"/>
          <w:sz w:val="22"/>
          <w:szCs w:val="22"/>
          <w:shd w:val="clear" w:color="auto" w:fill="FFFFFF"/>
        </w:rPr>
        <w:t>script .</w:t>
      </w:r>
      <w:proofErr w:type="gramEnd"/>
      <w:r>
        <w:rPr>
          <w:rStyle w:val="eop"/>
          <w:rFonts w:ascii="Arial" w:hAnsi="Arial" w:cs="Arial"/>
          <w:color w:val="000000"/>
          <w:sz w:val="22"/>
          <w:szCs w:val="22"/>
          <w:shd w:val="clear" w:color="auto" w:fill="FFFFFF"/>
        </w:rPr>
        <w:t> </w:t>
      </w:r>
    </w:p>
    <w:p w:rsidR="001F2DC0" w:rsidRDefault="001949A3">
      <w:pPr>
        <w:spacing w:before="120" w:after="120" w:line="360" w:lineRule="auto"/>
        <w:jc w:val="both"/>
        <w:rPr>
          <w:rFonts w:ascii="Arial" w:hAnsi="Arial" w:cs="Arial"/>
          <w:b/>
          <w:bCs/>
          <w:iCs/>
          <w:sz w:val="26"/>
          <w:szCs w:val="26"/>
        </w:rPr>
      </w:pPr>
      <w:r>
        <w:rPr>
          <w:rFonts w:ascii="Arial" w:hAnsi="Arial" w:cs="Arial"/>
          <w:b/>
          <w:bCs/>
          <w:iCs/>
          <w:sz w:val="26"/>
          <w:szCs w:val="26"/>
        </w:rPr>
        <w:t>3.2 Análise de Segurança da Informação</w:t>
      </w:r>
    </w:p>
    <w:p w:rsidR="001F2DC0" w:rsidRDefault="001949A3">
      <w:pPr>
        <w:spacing w:before="120" w:after="120" w:line="360" w:lineRule="auto"/>
        <w:ind w:firstLine="708"/>
        <w:jc w:val="both"/>
        <w:rPr>
          <w:rStyle w:val="eop"/>
          <w:rFonts w:ascii="Arial" w:hAnsi="Arial" w:cs="Arial"/>
          <w:color w:val="000000"/>
          <w:sz w:val="22"/>
          <w:szCs w:val="22"/>
          <w:highlight w:val="white"/>
        </w:rPr>
      </w:pPr>
      <w:r>
        <w:rPr>
          <w:rStyle w:val="normaltextrun"/>
          <w:rFonts w:ascii="Arial" w:hAnsi="Arial" w:cs="Arial"/>
          <w:color w:val="000000"/>
          <w:sz w:val="22"/>
          <w:szCs w:val="22"/>
          <w:shd w:val="clear" w:color="auto" w:fill="FFFFFF"/>
        </w:rPr>
        <w:t>Com a falta de padronização de nomes e descrição dos </w:t>
      </w:r>
      <w:r>
        <w:rPr>
          <w:rStyle w:val="spellingerror"/>
          <w:rFonts w:ascii="Arial" w:hAnsi="Arial" w:cs="Arial"/>
          <w:color w:val="000000"/>
          <w:sz w:val="22"/>
          <w:szCs w:val="22"/>
          <w:shd w:val="clear" w:color="auto" w:fill="FFFFFF"/>
        </w:rPr>
        <w:t>pc</w:t>
      </w:r>
      <w:r>
        <w:rPr>
          <w:rStyle w:val="spellingerror"/>
          <w:rFonts w:ascii="Arial" w:hAnsi="Arial" w:cs="Arial"/>
          <w:color w:val="000000"/>
          <w:sz w:val="22"/>
          <w:szCs w:val="22"/>
          <w:shd w:val="clear" w:color="auto" w:fill="FFFFFF"/>
        </w:rPr>
        <w:t>’s</w:t>
      </w:r>
      <w:r>
        <w:rPr>
          <w:rStyle w:val="normaltextrun"/>
          <w:rFonts w:ascii="Arial" w:hAnsi="Arial" w:cs="Arial"/>
          <w:color w:val="000000"/>
          <w:sz w:val="22"/>
          <w:szCs w:val="22"/>
          <w:shd w:val="clear" w:color="auto" w:fill="FFFFFF"/>
        </w:rPr>
        <w:t> (computadores) para aumentar e facilitar a gestão dos recursos e tornar eficiente a reatividade e a proatividade em situações de vulnerabilidades de segurança a solução proposta foi </w:t>
      </w:r>
      <w:r>
        <w:rPr>
          <w:rStyle w:val="normaltextrun"/>
          <w:rFonts w:ascii="Arial" w:hAnsi="Arial" w:cs="Arial"/>
          <w:b/>
          <w:bCs/>
          <w:color w:val="000000"/>
          <w:sz w:val="22"/>
          <w:szCs w:val="22"/>
          <w:shd w:val="clear" w:color="auto" w:fill="FFFFFF"/>
        </w:rPr>
        <w:t>desenvolver scripts</w:t>
      </w:r>
      <w:r>
        <w:rPr>
          <w:rStyle w:val="normaltextrun"/>
          <w:rFonts w:ascii="Arial" w:hAnsi="Arial" w:cs="Arial"/>
          <w:color w:val="000000"/>
          <w:sz w:val="22"/>
          <w:szCs w:val="22"/>
          <w:shd w:val="clear" w:color="auto" w:fill="FFFFFF"/>
        </w:rPr>
        <w:t xml:space="preserve"> do Power Shell para serem rodados nos computadores </w:t>
      </w:r>
      <w:r>
        <w:rPr>
          <w:rStyle w:val="normaltextrun"/>
          <w:rFonts w:ascii="Arial" w:hAnsi="Arial" w:cs="Arial"/>
          <w:color w:val="000000"/>
          <w:sz w:val="22"/>
          <w:szCs w:val="22"/>
          <w:shd w:val="clear" w:color="auto" w:fill="FFFFFF"/>
        </w:rPr>
        <w:t>como forma de automatizar a padronização das informações dos </w:t>
      </w:r>
      <w:r>
        <w:rPr>
          <w:rStyle w:val="spellingerror"/>
          <w:rFonts w:ascii="Arial" w:hAnsi="Arial" w:cs="Arial"/>
          <w:color w:val="000000"/>
          <w:sz w:val="22"/>
          <w:szCs w:val="22"/>
          <w:shd w:val="clear" w:color="auto" w:fill="FFFFFF"/>
        </w:rPr>
        <w:t>pcs</w:t>
      </w:r>
      <w:r>
        <w:rPr>
          <w:rStyle w:val="normaltextrun"/>
          <w:rFonts w:ascii="Arial" w:hAnsi="Arial" w:cs="Arial"/>
          <w:color w:val="000000"/>
          <w:sz w:val="22"/>
          <w:szCs w:val="22"/>
          <w:shd w:val="clear" w:color="auto" w:fill="FFFFFF"/>
        </w:rPr>
        <w:t>.</w:t>
      </w:r>
      <w:r>
        <w:rPr>
          <w:rStyle w:val="eop"/>
          <w:rFonts w:ascii="Arial" w:hAnsi="Arial" w:cs="Arial"/>
          <w:color w:val="000000"/>
          <w:sz w:val="22"/>
          <w:szCs w:val="22"/>
          <w:shd w:val="clear" w:color="auto" w:fill="FFFFFF"/>
        </w:rPr>
        <w:t> </w:t>
      </w:r>
    </w:p>
    <w:p w:rsidR="001F2DC0" w:rsidRDefault="001949A3">
      <w:pPr>
        <w:spacing w:before="120" w:after="120" w:line="360" w:lineRule="auto"/>
        <w:ind w:firstLine="708"/>
        <w:jc w:val="both"/>
        <w:rPr>
          <w:rStyle w:val="eop"/>
          <w:rFonts w:ascii="Arial" w:hAnsi="Arial" w:cs="Arial"/>
          <w:color w:val="000000"/>
          <w:sz w:val="22"/>
          <w:szCs w:val="22"/>
          <w:highlight w:val="white"/>
        </w:rPr>
      </w:pPr>
      <w:r>
        <w:rPr>
          <w:rStyle w:val="normaltextrun"/>
          <w:rFonts w:ascii="Arial" w:hAnsi="Arial" w:cs="Arial"/>
          <w:color w:val="000000"/>
          <w:sz w:val="22"/>
          <w:szCs w:val="22"/>
          <w:shd w:val="clear" w:color="auto" w:fill="FFFFFF"/>
        </w:rPr>
        <w:t xml:space="preserve">Tendo em vista que o algoritmo em si era muito complexo foi implementada a </w:t>
      </w:r>
      <w:r>
        <w:rPr>
          <w:rStyle w:val="normaltextrun"/>
          <w:rFonts w:ascii="Arial" w:hAnsi="Arial" w:cs="Arial"/>
          <w:b/>
          <w:bCs/>
          <w:color w:val="000000"/>
          <w:sz w:val="22"/>
          <w:szCs w:val="22"/>
          <w:shd w:val="clear" w:color="auto" w:fill="FFFFFF"/>
        </w:rPr>
        <w:t>criação de códigos de retorno</w:t>
      </w:r>
      <w:r>
        <w:rPr>
          <w:rStyle w:val="normaltextrun"/>
          <w:rFonts w:ascii="Arial" w:hAnsi="Arial" w:cs="Arial"/>
          <w:color w:val="000000"/>
          <w:sz w:val="22"/>
          <w:szCs w:val="22"/>
          <w:shd w:val="clear" w:color="auto" w:fill="FFFFFF"/>
        </w:rPr>
        <w:t> no script de descrição devido aos diversos fluxos de execução do programa.</w:t>
      </w:r>
      <w:r>
        <w:rPr>
          <w:rStyle w:val="eop"/>
          <w:rFonts w:ascii="Arial" w:hAnsi="Arial" w:cs="Arial"/>
          <w:color w:val="000000"/>
          <w:sz w:val="22"/>
          <w:szCs w:val="22"/>
          <w:shd w:val="clear" w:color="auto" w:fill="FFFFFF"/>
        </w:rPr>
        <w:t> </w:t>
      </w:r>
    </w:p>
    <w:p w:rsidR="001F2DC0" w:rsidRDefault="001949A3">
      <w:pPr>
        <w:spacing w:before="120" w:after="120" w:line="360" w:lineRule="auto"/>
        <w:jc w:val="both"/>
        <w:rPr>
          <w:rStyle w:val="eop"/>
          <w:rFonts w:ascii="Arial" w:hAnsi="Arial" w:cs="Arial"/>
          <w:b/>
          <w:bCs/>
          <w:color w:val="000000"/>
          <w:sz w:val="26"/>
          <w:szCs w:val="26"/>
          <w:highlight w:val="white"/>
        </w:rPr>
      </w:pPr>
      <w:r>
        <w:rPr>
          <w:rStyle w:val="eop"/>
          <w:rFonts w:ascii="Arial" w:hAnsi="Arial" w:cs="Arial"/>
          <w:b/>
          <w:bCs/>
          <w:color w:val="000000"/>
          <w:sz w:val="26"/>
          <w:szCs w:val="26"/>
          <w:shd w:val="clear" w:color="auto" w:fill="FFFFFF"/>
        </w:rPr>
        <w:t xml:space="preserve">3.3 </w:t>
      </w:r>
      <w:r>
        <w:rPr>
          <w:rStyle w:val="eop"/>
          <w:rFonts w:ascii="Arial" w:hAnsi="Arial" w:cs="Arial"/>
          <w:b/>
          <w:bCs/>
          <w:color w:val="000000"/>
          <w:sz w:val="26"/>
          <w:szCs w:val="26"/>
          <w:shd w:val="clear" w:color="auto" w:fill="FFFFFF"/>
        </w:rPr>
        <w:t>Análise dos Sistemas Operacionais</w:t>
      </w:r>
    </w:p>
    <w:p w:rsidR="001F2DC0" w:rsidRDefault="001949A3">
      <w:pPr>
        <w:spacing w:before="120" w:after="120" w:line="360" w:lineRule="auto"/>
        <w:ind w:firstLine="708"/>
        <w:jc w:val="both"/>
        <w:rPr>
          <w:rStyle w:val="eop"/>
          <w:rFonts w:ascii="Arial" w:hAnsi="Arial" w:cs="Arial"/>
          <w:color w:val="000000"/>
          <w:sz w:val="22"/>
          <w:szCs w:val="22"/>
          <w:highlight w:val="white"/>
        </w:rPr>
      </w:pPr>
      <w:r>
        <w:rPr>
          <w:rStyle w:val="normaltextrun"/>
          <w:rFonts w:ascii="Arial" w:hAnsi="Arial" w:cs="Arial"/>
          <w:color w:val="000000"/>
          <w:sz w:val="22"/>
          <w:szCs w:val="22"/>
          <w:shd w:val="clear" w:color="auto" w:fill="FFFFFF"/>
        </w:rPr>
        <w:t>Utilização de coleções de ativos no SSCM (System Center do </w:t>
      </w:r>
      <w:proofErr w:type="spellStart"/>
      <w:r>
        <w:rPr>
          <w:rStyle w:val="spellingerror"/>
          <w:rFonts w:ascii="Arial" w:hAnsi="Arial" w:cs="Arial"/>
          <w:color w:val="000000"/>
          <w:sz w:val="22"/>
          <w:szCs w:val="22"/>
          <w:shd w:val="clear" w:color="auto" w:fill="FFFFFF"/>
        </w:rPr>
        <w:t>Configuration</w:t>
      </w:r>
      <w:proofErr w:type="spellEnd"/>
      <w:r>
        <w:rPr>
          <w:rStyle w:val="normaltextrun"/>
          <w:rFonts w:ascii="Arial" w:hAnsi="Arial" w:cs="Arial"/>
          <w:color w:val="000000"/>
          <w:sz w:val="22"/>
          <w:szCs w:val="22"/>
          <w:shd w:val="clear" w:color="auto" w:fill="FFFFFF"/>
        </w:rPr>
        <w:t> Manager) para </w:t>
      </w:r>
      <w:r>
        <w:rPr>
          <w:rStyle w:val="normaltextrun"/>
          <w:rFonts w:ascii="Arial" w:hAnsi="Arial" w:cs="Arial"/>
          <w:b/>
          <w:bCs/>
          <w:color w:val="000000"/>
          <w:sz w:val="22"/>
          <w:szCs w:val="22"/>
          <w:shd w:val="clear" w:color="auto" w:fill="FFFFFF"/>
        </w:rPr>
        <w:t>selecionar as máquinas</w:t>
      </w:r>
      <w:r>
        <w:rPr>
          <w:rStyle w:val="normaltextrun"/>
          <w:rFonts w:ascii="Arial" w:hAnsi="Arial" w:cs="Arial"/>
          <w:color w:val="000000"/>
          <w:sz w:val="22"/>
          <w:szCs w:val="22"/>
          <w:shd w:val="clear" w:color="auto" w:fill="FFFFFF"/>
        </w:rPr>
        <w:t> que executarão o script. </w:t>
      </w:r>
      <w:r>
        <w:rPr>
          <w:rStyle w:val="eop"/>
          <w:rFonts w:ascii="Arial" w:hAnsi="Arial" w:cs="Arial"/>
          <w:color w:val="000000"/>
          <w:sz w:val="22"/>
          <w:szCs w:val="22"/>
          <w:shd w:val="clear" w:color="auto" w:fill="FFFFFF"/>
        </w:rPr>
        <w:t> </w:t>
      </w:r>
    </w:p>
    <w:p w:rsidR="001F2DC0" w:rsidRDefault="001949A3">
      <w:pPr>
        <w:spacing w:before="120" w:after="120" w:line="360" w:lineRule="auto"/>
        <w:ind w:firstLine="708"/>
        <w:jc w:val="both"/>
        <w:rPr>
          <w:rStyle w:val="eop"/>
          <w:rFonts w:ascii="Arial" w:hAnsi="Arial" w:cs="Arial"/>
          <w:color w:val="000000"/>
          <w:sz w:val="22"/>
          <w:szCs w:val="22"/>
          <w:highlight w:val="white"/>
        </w:rPr>
      </w:pPr>
      <w:r>
        <w:rPr>
          <w:rStyle w:val="normaltextrun"/>
          <w:rFonts w:ascii="Arial" w:hAnsi="Arial" w:cs="Arial"/>
          <w:color w:val="000000"/>
          <w:sz w:val="22"/>
          <w:szCs w:val="22"/>
          <w:shd w:val="clear" w:color="auto" w:fill="FFFFFF"/>
        </w:rPr>
        <w:t xml:space="preserve">Durante o estágio houve o </w:t>
      </w:r>
      <w:r>
        <w:rPr>
          <w:rStyle w:val="normaltextrun"/>
          <w:rFonts w:ascii="Arial" w:hAnsi="Arial" w:cs="Arial"/>
          <w:b/>
          <w:bCs/>
          <w:color w:val="000000"/>
          <w:sz w:val="22"/>
          <w:szCs w:val="22"/>
          <w:shd w:val="clear" w:color="auto" w:fill="FFFFFF"/>
        </w:rPr>
        <w:t>auxílio na organização e controle de atividades no Active </w:t>
      </w:r>
      <w:proofErr w:type="spellStart"/>
      <w:r>
        <w:rPr>
          <w:rStyle w:val="spellingerror"/>
          <w:rFonts w:ascii="Arial" w:hAnsi="Arial" w:cs="Arial"/>
          <w:b/>
          <w:bCs/>
          <w:color w:val="000000"/>
          <w:sz w:val="22"/>
          <w:szCs w:val="22"/>
          <w:shd w:val="clear" w:color="auto" w:fill="FFFFFF"/>
        </w:rPr>
        <w:t>D</w:t>
      </w:r>
      <w:r>
        <w:rPr>
          <w:rStyle w:val="spellingerror"/>
          <w:rFonts w:ascii="Arial" w:hAnsi="Arial" w:cs="Arial"/>
          <w:b/>
          <w:bCs/>
          <w:color w:val="000000"/>
          <w:sz w:val="22"/>
          <w:szCs w:val="22"/>
          <w:shd w:val="clear" w:color="auto" w:fill="FFFFFF"/>
        </w:rPr>
        <w:t>irectory</w:t>
      </w:r>
      <w:proofErr w:type="spellEnd"/>
      <w:r>
        <w:rPr>
          <w:rStyle w:val="normaltextrun"/>
          <w:rFonts w:ascii="Arial" w:hAnsi="Arial" w:cs="Arial"/>
          <w:color w:val="000000"/>
          <w:sz w:val="22"/>
          <w:szCs w:val="22"/>
          <w:shd w:val="clear" w:color="auto" w:fill="FFFFFF"/>
        </w:rPr>
        <w:t xml:space="preserve"> (ferramenta de administração do Windows Server 2016). As atividades executadas através da ferramenta foram organização de pastas, usuário, unidades organizacionais e configuração de unidades organizacionais, nesta última atividade foi realizado a </w:t>
      </w:r>
      <w:r>
        <w:rPr>
          <w:rStyle w:val="normaltextrun"/>
          <w:rFonts w:ascii="Arial" w:hAnsi="Arial" w:cs="Arial"/>
          <w:color w:val="000000"/>
          <w:sz w:val="22"/>
          <w:szCs w:val="22"/>
          <w:shd w:val="clear" w:color="auto" w:fill="FFFFFF"/>
        </w:rPr>
        <w:t>criação de ambiente de teste controlado: </w:t>
      </w:r>
      <w:r>
        <w:rPr>
          <w:rStyle w:val="normaltextrun"/>
          <w:rFonts w:ascii="Arial" w:hAnsi="Arial" w:cs="Arial"/>
          <w:color w:val="000000"/>
          <w:sz w:val="22"/>
          <w:szCs w:val="22"/>
          <w:u w:val="single"/>
          <w:shd w:val="clear" w:color="auto" w:fill="FFFFFF"/>
        </w:rPr>
        <w:t>VM (máquina virtual)</w:t>
      </w:r>
      <w:r>
        <w:rPr>
          <w:rStyle w:val="normaltextrun"/>
          <w:rFonts w:ascii="Arial" w:hAnsi="Arial" w:cs="Arial"/>
          <w:color w:val="000000"/>
          <w:sz w:val="22"/>
          <w:szCs w:val="22"/>
          <w:shd w:val="clear" w:color="auto" w:fill="FFFFFF"/>
        </w:rPr>
        <w:t> </w:t>
      </w:r>
      <w:r>
        <w:rPr>
          <w:rStyle w:val="normaltextrun"/>
          <w:rFonts w:ascii="Arial" w:hAnsi="Arial" w:cs="Arial"/>
          <w:b/>
          <w:bCs/>
          <w:color w:val="000000"/>
          <w:sz w:val="22"/>
          <w:szCs w:val="22"/>
          <w:shd w:val="clear" w:color="auto" w:fill="FFFFFF"/>
        </w:rPr>
        <w:t>-&gt;</w:t>
      </w:r>
      <w:r>
        <w:rPr>
          <w:rStyle w:val="normaltextrun"/>
          <w:rFonts w:ascii="Arial" w:hAnsi="Arial" w:cs="Arial"/>
          <w:color w:val="000000"/>
          <w:sz w:val="22"/>
          <w:szCs w:val="22"/>
          <w:shd w:val="clear" w:color="auto" w:fill="FFFFFF"/>
        </w:rPr>
        <w:t> </w:t>
      </w:r>
      <w:r>
        <w:rPr>
          <w:rStyle w:val="normaltextrun"/>
          <w:rFonts w:ascii="Arial" w:hAnsi="Arial" w:cs="Arial"/>
          <w:color w:val="000000"/>
          <w:sz w:val="22"/>
          <w:szCs w:val="22"/>
          <w:u w:val="single"/>
          <w:shd w:val="clear" w:color="auto" w:fill="FFFFFF"/>
        </w:rPr>
        <w:t>OU</w:t>
      </w:r>
      <w:r>
        <w:rPr>
          <w:rStyle w:val="normaltextrun"/>
          <w:rFonts w:ascii="Arial" w:hAnsi="Arial" w:cs="Arial"/>
          <w:color w:val="000000"/>
          <w:sz w:val="22"/>
          <w:szCs w:val="22"/>
          <w:shd w:val="clear" w:color="auto" w:fill="FFFFFF"/>
        </w:rPr>
        <w:t> </w:t>
      </w:r>
      <w:r>
        <w:rPr>
          <w:rStyle w:val="normaltextrun"/>
          <w:rFonts w:ascii="Arial" w:hAnsi="Arial" w:cs="Arial"/>
          <w:b/>
          <w:bCs/>
          <w:color w:val="000000"/>
          <w:sz w:val="22"/>
          <w:szCs w:val="22"/>
          <w:shd w:val="clear" w:color="auto" w:fill="FFFFFF"/>
        </w:rPr>
        <w:t>-&gt;</w:t>
      </w:r>
      <w:r>
        <w:rPr>
          <w:rStyle w:val="normaltextrun"/>
          <w:rFonts w:ascii="Arial" w:hAnsi="Arial" w:cs="Arial"/>
          <w:color w:val="000000"/>
          <w:sz w:val="22"/>
          <w:szCs w:val="22"/>
          <w:shd w:val="clear" w:color="auto" w:fill="FFFFFF"/>
        </w:rPr>
        <w:t> </w:t>
      </w:r>
      <w:r>
        <w:rPr>
          <w:rStyle w:val="normaltextrun"/>
          <w:rFonts w:ascii="Arial" w:hAnsi="Arial" w:cs="Arial"/>
          <w:color w:val="000000"/>
          <w:sz w:val="22"/>
          <w:szCs w:val="22"/>
          <w:u w:val="single"/>
          <w:shd w:val="clear" w:color="auto" w:fill="FFFFFF"/>
        </w:rPr>
        <w:t>coleções de dispositivos do SSCM</w:t>
      </w:r>
      <w:r>
        <w:rPr>
          <w:rStyle w:val="normaltextrun"/>
          <w:rFonts w:ascii="Arial" w:hAnsi="Arial" w:cs="Arial"/>
          <w:color w:val="000000"/>
          <w:sz w:val="22"/>
          <w:szCs w:val="22"/>
          <w:shd w:val="clear" w:color="auto" w:fill="FFFFFF"/>
        </w:rPr>
        <w:t>.</w:t>
      </w:r>
      <w:r>
        <w:rPr>
          <w:rStyle w:val="eop"/>
          <w:rFonts w:ascii="Arial" w:hAnsi="Arial" w:cs="Arial"/>
          <w:color w:val="000000"/>
          <w:sz w:val="22"/>
          <w:szCs w:val="22"/>
          <w:shd w:val="clear" w:color="auto" w:fill="FFFFFF"/>
        </w:rPr>
        <w:t> </w:t>
      </w:r>
    </w:p>
    <w:p w:rsidR="001F2DC0" w:rsidRDefault="001949A3">
      <w:pPr>
        <w:spacing w:before="120" w:after="120" w:line="360" w:lineRule="auto"/>
        <w:jc w:val="both"/>
        <w:rPr>
          <w:rStyle w:val="eop"/>
          <w:rFonts w:ascii="Arial" w:hAnsi="Arial" w:cs="Arial"/>
          <w:b/>
          <w:bCs/>
          <w:color w:val="000000"/>
          <w:sz w:val="26"/>
          <w:szCs w:val="26"/>
          <w:highlight w:val="white"/>
        </w:rPr>
      </w:pPr>
      <w:r>
        <w:rPr>
          <w:rStyle w:val="eop"/>
          <w:rFonts w:ascii="Arial" w:hAnsi="Arial" w:cs="Arial"/>
          <w:b/>
          <w:bCs/>
          <w:color w:val="000000"/>
          <w:sz w:val="26"/>
          <w:szCs w:val="26"/>
          <w:shd w:val="clear" w:color="auto" w:fill="FFFFFF"/>
        </w:rPr>
        <w:t>3.4 Análise de Software Livre</w:t>
      </w:r>
    </w:p>
    <w:p w:rsidR="001F2DC0" w:rsidRDefault="001949A3">
      <w:pPr>
        <w:spacing w:before="120" w:after="120" w:line="360" w:lineRule="auto"/>
        <w:ind w:firstLine="708"/>
        <w:jc w:val="both"/>
        <w:rPr>
          <w:rFonts w:ascii="Arial" w:hAnsi="Arial" w:cs="Arial"/>
          <w:b/>
          <w:bCs/>
          <w:color w:val="000000"/>
        </w:rPr>
      </w:pPr>
      <w:r>
        <w:rPr>
          <w:rStyle w:val="normaltextrun"/>
          <w:rFonts w:ascii="Arial" w:hAnsi="Arial" w:cs="Arial"/>
          <w:color w:val="000000"/>
          <w:sz w:val="22"/>
          <w:szCs w:val="22"/>
          <w:shd w:val="clear" w:color="auto" w:fill="FFFFFF"/>
        </w:rPr>
        <w:t>A </w:t>
      </w:r>
      <w:r>
        <w:rPr>
          <w:rStyle w:val="normaltextrun"/>
          <w:rFonts w:ascii="Arial" w:hAnsi="Arial" w:cs="Arial"/>
          <w:b/>
          <w:bCs/>
          <w:color w:val="000000"/>
          <w:sz w:val="22"/>
          <w:szCs w:val="22"/>
          <w:shd w:val="clear" w:color="auto" w:fill="FFFFFF"/>
        </w:rPr>
        <w:t>instalação</w:t>
      </w:r>
      <w:r>
        <w:rPr>
          <w:rStyle w:val="normaltextrun"/>
          <w:rFonts w:ascii="Arial" w:hAnsi="Arial" w:cs="Arial"/>
          <w:color w:val="000000"/>
          <w:sz w:val="22"/>
          <w:szCs w:val="22"/>
          <w:shd w:val="clear" w:color="auto" w:fill="FFFFFF"/>
        </w:rPr>
        <w:t xml:space="preserve"> do BD (banco de dados) foi realizada na máquina virtual no ambiente controlado. O MySQL foi </w:t>
      </w:r>
      <w:r>
        <w:rPr>
          <w:rStyle w:val="normaltextrun"/>
          <w:rFonts w:ascii="Arial" w:hAnsi="Arial" w:cs="Arial"/>
          <w:color w:val="000000"/>
          <w:sz w:val="22"/>
          <w:szCs w:val="22"/>
          <w:shd w:val="clear" w:color="auto" w:fill="FFFFFF"/>
        </w:rPr>
        <w:t>escolhido como SGBD (Sistema de Gerenciamento de Banco de Dados) padrão, pois é gratuito e de fácil manutenção.</w:t>
      </w:r>
    </w:p>
    <w:p w:rsidR="001F2DC0" w:rsidRDefault="001949A3">
      <w:pPr>
        <w:keepNext/>
        <w:jc w:val="both"/>
      </w:pPr>
      <w:r>
        <w:rPr>
          <w:rFonts w:ascii="Arial" w:hAnsi="Arial" w:cs="Arial"/>
          <w:b/>
          <w:bCs/>
          <w:iCs/>
          <w:sz w:val="26"/>
          <w:szCs w:val="26"/>
        </w:rPr>
        <w:t>4. PROBLEMAS ENCONTRADOS</w:t>
      </w:r>
    </w:p>
    <w:p w:rsidR="001F2DC0" w:rsidRDefault="001949A3">
      <w:pPr>
        <w:spacing w:before="120" w:after="120" w:line="360" w:lineRule="auto"/>
        <w:ind w:firstLine="708"/>
        <w:jc w:val="both"/>
        <w:rPr>
          <w:rFonts w:ascii="Arial" w:hAnsi="Arial" w:cs="Arial"/>
          <w:b/>
          <w:bCs/>
          <w:color w:val="000000" w:themeColor="text1"/>
          <w:sz w:val="26"/>
          <w:szCs w:val="26"/>
        </w:rPr>
      </w:pPr>
      <w:r>
        <w:rPr>
          <w:rFonts w:ascii="Arial" w:hAnsi="Arial" w:cs="Arial"/>
          <w:color w:val="000000" w:themeColor="text1"/>
        </w:rPr>
        <w:t>A STI (Secretaria d</w:t>
      </w:r>
      <w:bookmarkStart w:id="6" w:name="_GoBack"/>
      <w:bookmarkEnd w:id="6"/>
      <w:r>
        <w:rPr>
          <w:rFonts w:ascii="Arial" w:hAnsi="Arial" w:cs="Arial"/>
          <w:color w:val="000000" w:themeColor="text1"/>
        </w:rPr>
        <w:t xml:space="preserve">e Tecnologia da Informação) do CNMP é um setor que tem </w:t>
      </w:r>
      <w:proofErr w:type="gramStart"/>
      <w:r>
        <w:rPr>
          <w:rFonts w:ascii="Arial" w:hAnsi="Arial" w:cs="Arial"/>
          <w:color w:val="000000" w:themeColor="text1"/>
        </w:rPr>
        <w:t>sub setores</w:t>
      </w:r>
      <w:proofErr w:type="gramEnd"/>
      <w:r>
        <w:rPr>
          <w:rFonts w:ascii="Arial" w:hAnsi="Arial" w:cs="Arial"/>
          <w:color w:val="000000" w:themeColor="text1"/>
        </w:rPr>
        <w:t xml:space="preserve">, cujo, realizam serviços de </w:t>
      </w:r>
      <w:r>
        <w:rPr>
          <w:rFonts w:ascii="Arial" w:hAnsi="Arial" w:cs="Arial"/>
          <w:color w:val="000000" w:themeColor="text1"/>
        </w:rPr>
        <w:t xml:space="preserve">infra estrutura, desenvolvimento, gerência de banco de dados e gerência de projetos. </w:t>
      </w:r>
      <w:proofErr w:type="gramStart"/>
      <w:r>
        <w:rPr>
          <w:rFonts w:ascii="Arial" w:hAnsi="Arial" w:cs="Arial"/>
          <w:color w:val="000000" w:themeColor="text1"/>
        </w:rPr>
        <w:t>As atividades desenvolvidas durante o estágio engloba</w:t>
      </w:r>
      <w:proofErr w:type="gramEnd"/>
      <w:r>
        <w:rPr>
          <w:rFonts w:ascii="Arial" w:hAnsi="Arial" w:cs="Arial"/>
          <w:color w:val="000000" w:themeColor="text1"/>
        </w:rPr>
        <w:t xml:space="preserve"> todos esses setores citados, fazendo com que houvesse a necessidade de </w:t>
      </w:r>
      <w:r>
        <w:rPr>
          <w:rFonts w:ascii="Arial" w:hAnsi="Arial" w:cs="Arial"/>
          <w:color w:val="000000" w:themeColor="text1"/>
        </w:rPr>
        <w:lastRenderedPageBreak/>
        <w:t>comunicação entre pelo menos uma pessoa de cad</w:t>
      </w:r>
      <w:r>
        <w:rPr>
          <w:rFonts w:ascii="Arial" w:hAnsi="Arial" w:cs="Arial"/>
          <w:color w:val="000000" w:themeColor="text1"/>
        </w:rPr>
        <w:t>a setor para corrigir alguns erros, porém isso não foi permitido por conta de questões burocráticas.</w:t>
      </w:r>
    </w:p>
    <w:p w:rsidR="001F2DC0" w:rsidRDefault="001949A3">
      <w:pPr>
        <w:ind w:firstLine="708"/>
        <w:jc w:val="both"/>
        <w:rPr>
          <w:rFonts w:ascii="Arial" w:eastAsia="Arial" w:hAnsi="Arial" w:cs="Arial"/>
        </w:rPr>
      </w:pPr>
      <w:r>
        <w:rPr>
          <w:rFonts w:ascii="Arial" w:eastAsia="Arial" w:hAnsi="Arial" w:cs="Arial"/>
        </w:rPr>
        <w:t>A</w:t>
      </w:r>
      <w:r>
        <w:rPr>
          <w:rFonts w:ascii="Arial" w:hAnsi="Arial" w:cs="Arial"/>
          <w:color w:val="000000" w:themeColor="text1"/>
        </w:rPr>
        <w:t xml:space="preserve">mbiente pouco adequado para o processo de desenvolvimento. O subsetor onde foi estagiado, </w:t>
      </w:r>
      <w:proofErr w:type="spellStart"/>
      <w:r>
        <w:rPr>
          <w:rFonts w:ascii="Arial" w:hAnsi="Arial" w:cs="Arial"/>
          <w:color w:val="000000" w:themeColor="text1"/>
        </w:rPr>
        <w:t>Servsat</w:t>
      </w:r>
      <w:proofErr w:type="spellEnd"/>
      <w:r>
        <w:rPr>
          <w:rFonts w:ascii="Arial" w:hAnsi="Arial" w:cs="Arial"/>
          <w:color w:val="000000" w:themeColor="text1"/>
        </w:rPr>
        <w:t xml:space="preserve"> (serviço de atendimento ao usuário), que é responsável p</w:t>
      </w:r>
      <w:r>
        <w:rPr>
          <w:rFonts w:ascii="Arial" w:hAnsi="Arial" w:cs="Arial"/>
          <w:color w:val="000000" w:themeColor="text1"/>
        </w:rPr>
        <w:t xml:space="preserve">or prestar serviço de suporte técnico aos usuários era um pouco barulhento, por conta dos telefonemas e conversas entre os técnicos, desfavorecendo o andamento das atividades relacionadas a área de desenvolvimento de sistemas. </w:t>
      </w:r>
    </w:p>
    <w:p w:rsidR="001F2DC0" w:rsidRDefault="001F2DC0">
      <w:pPr>
        <w:jc w:val="both"/>
      </w:pPr>
    </w:p>
    <w:p w:rsidR="001F2DC0" w:rsidRDefault="001949A3">
      <w:pPr>
        <w:jc w:val="both"/>
      </w:pPr>
      <w:r>
        <w:rPr>
          <w:rFonts w:ascii="Arial" w:hAnsi="Arial" w:cs="Arial"/>
          <w:b/>
          <w:bCs/>
          <w:sz w:val="26"/>
          <w:szCs w:val="26"/>
        </w:rPr>
        <w:t>5. PROPOSTAS DE MELHORIA</w:t>
      </w:r>
    </w:p>
    <w:p w:rsidR="001F2DC0" w:rsidRDefault="001949A3">
      <w:pPr>
        <w:spacing w:before="120" w:after="120" w:line="360" w:lineRule="auto"/>
        <w:ind w:firstLine="708"/>
        <w:jc w:val="both"/>
        <w:rPr>
          <w:rFonts w:ascii="Arial" w:hAnsi="Arial" w:cs="Arial"/>
          <w:color w:val="000000" w:themeColor="text1"/>
        </w:rPr>
      </w:pPr>
      <w:r>
        <w:rPr>
          <w:rFonts w:ascii="Arial" w:hAnsi="Arial" w:cs="Arial"/>
          <w:color w:val="000000" w:themeColor="text1"/>
        </w:rPr>
        <w:t>Um</w:t>
      </w:r>
      <w:r>
        <w:rPr>
          <w:rFonts w:ascii="Arial" w:hAnsi="Arial" w:cs="Arial"/>
          <w:color w:val="000000" w:themeColor="text1"/>
        </w:rPr>
        <w:t>a das propostas de melhoria era montar um espaço para estagiários dentro dos subsetores da STI. Esse espaço iria poderia ser uma sala, no caso de desenvolvimento de sistemas reservar um lugar menos barulhento para que o foco seja apenas no planejamento e n</w:t>
      </w:r>
      <w:r>
        <w:rPr>
          <w:rFonts w:ascii="Arial" w:hAnsi="Arial" w:cs="Arial"/>
          <w:color w:val="000000" w:themeColor="text1"/>
        </w:rPr>
        <w:t>a codificação.</w:t>
      </w:r>
    </w:p>
    <w:p w:rsidR="001F2DC0" w:rsidRDefault="001F2DC0">
      <w:pPr>
        <w:spacing w:before="120" w:after="120" w:line="360" w:lineRule="auto"/>
        <w:ind w:firstLine="708"/>
        <w:jc w:val="both"/>
        <w:rPr>
          <w:rFonts w:ascii="Arial" w:hAnsi="Arial" w:cs="Arial"/>
          <w:color w:val="000000" w:themeColor="text1"/>
        </w:rPr>
      </w:pPr>
    </w:p>
    <w:p w:rsidR="001F2DC0" w:rsidRDefault="001949A3">
      <w:pPr>
        <w:pStyle w:val="Ttulo2"/>
        <w:numPr>
          <w:ilvl w:val="1"/>
          <w:numId w:val="2"/>
        </w:numPr>
        <w:spacing w:before="0" w:after="0" w:line="360" w:lineRule="auto"/>
        <w:contextualSpacing/>
        <w:jc w:val="both"/>
        <w:rPr>
          <w:lang w:eastAsia="en-US"/>
        </w:rPr>
      </w:pPr>
      <w:r>
        <w:rPr>
          <w:rFonts w:ascii="Arial" w:hAnsi="Arial" w:cs="Arial"/>
          <w:i w:val="0"/>
          <w:iCs w:val="0"/>
          <w:sz w:val="26"/>
          <w:szCs w:val="26"/>
        </w:rPr>
        <w:t>CONSIDERAÇÕES FINAIS</w:t>
      </w:r>
    </w:p>
    <w:p w:rsidR="001F2DC0" w:rsidRDefault="001949A3">
      <w:pPr>
        <w:spacing w:before="120" w:after="120" w:line="360" w:lineRule="auto"/>
        <w:jc w:val="both"/>
        <w:rPr>
          <w:rFonts w:ascii="Arial" w:hAnsi="Arial" w:cs="Arial"/>
          <w:highlight w:val="yellow"/>
        </w:rPr>
      </w:pPr>
      <w:r>
        <w:rPr>
          <w:rFonts w:ascii="Arial" w:hAnsi="Arial" w:cs="Arial"/>
          <w:highlight w:val="yellow"/>
        </w:rPr>
        <w:t>Em desenvolvimento...</w:t>
      </w:r>
    </w:p>
    <w:p w:rsidR="001F2DC0" w:rsidRDefault="001F2DC0">
      <w:pPr>
        <w:pStyle w:val="Estilo1"/>
        <w:jc w:val="left"/>
      </w:pPr>
    </w:p>
    <w:p w:rsidR="001F2DC0" w:rsidRDefault="001F2DC0">
      <w:pPr>
        <w:pStyle w:val="Estilo1"/>
        <w:jc w:val="left"/>
      </w:pPr>
    </w:p>
    <w:p w:rsidR="001F2DC0" w:rsidRDefault="001949A3">
      <w:pPr>
        <w:pStyle w:val="Ttulo2"/>
        <w:numPr>
          <w:ilvl w:val="1"/>
          <w:numId w:val="2"/>
        </w:numPr>
        <w:spacing w:before="0" w:after="0" w:line="360" w:lineRule="auto"/>
        <w:jc w:val="both"/>
      </w:pPr>
      <w:r>
        <w:rPr>
          <w:rFonts w:ascii="Arial" w:hAnsi="Arial" w:cs="Arial"/>
          <w:i w:val="0"/>
          <w:iCs w:val="0"/>
          <w:sz w:val="26"/>
          <w:szCs w:val="26"/>
        </w:rPr>
        <w:t>REFERÊNCIAS BIBLIOGRÁFICAS</w:t>
      </w:r>
    </w:p>
    <w:p w:rsidR="001F2DC0" w:rsidRDefault="001F2DC0"/>
    <w:p w:rsidR="001F2DC0" w:rsidRDefault="001949A3">
      <w:pPr>
        <w:pStyle w:val="Estilo1"/>
        <w:jc w:val="left"/>
        <w:rPr>
          <w:highlight w:val="yellow"/>
        </w:rPr>
      </w:pPr>
      <w:r>
        <w:rPr>
          <w:highlight w:val="yellow"/>
        </w:rPr>
        <w:t>Em desenvolvimento...</w:t>
      </w: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p w:rsidR="001F2DC0" w:rsidRDefault="001F2DC0">
      <w:pPr>
        <w:pStyle w:val="Estilo1"/>
        <w:jc w:val="left"/>
      </w:pPr>
    </w:p>
    <w:sectPr w:rsidR="001F2DC0">
      <w:headerReference w:type="even" r:id="rId9"/>
      <w:headerReference w:type="default" r:id="rId10"/>
      <w:footerReference w:type="even" r:id="rId11"/>
      <w:footerReference w:type="default" r:id="rId12"/>
      <w:headerReference w:type="first" r:id="rId13"/>
      <w:footerReference w:type="first" r:id="rId14"/>
      <w:pgSz w:w="11906" w:h="16838"/>
      <w:pgMar w:top="1135" w:right="1134" w:bottom="1134" w:left="1701" w:header="709" w:footer="709"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9A3" w:rsidRDefault="001949A3">
      <w:r>
        <w:separator/>
      </w:r>
    </w:p>
  </w:endnote>
  <w:endnote w:type="continuationSeparator" w:id="0">
    <w:p w:rsidR="001949A3" w:rsidRDefault="00194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f0">
    <w:altName w:val="Times New Roman"/>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4F" w:rsidRDefault="006B26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C0" w:rsidRDefault="001F2DC0">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C0" w:rsidRDefault="001F2D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9A3" w:rsidRDefault="001949A3">
      <w:r>
        <w:separator/>
      </w:r>
    </w:p>
  </w:footnote>
  <w:footnote w:type="continuationSeparator" w:id="0">
    <w:p w:rsidR="001949A3" w:rsidRDefault="00194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4F" w:rsidRDefault="006B264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C0" w:rsidRDefault="001F2DC0">
    <w:pPr>
      <w:pStyle w:val="Cabealho"/>
      <w:ind w:right="360"/>
      <w:jc w:val="right"/>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C0" w:rsidRDefault="001F2DC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74702"/>
    <w:multiLevelType w:val="multilevel"/>
    <w:tmpl w:val="A09C1A84"/>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pStyle w:val="Ttulo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1D2151"/>
    <w:multiLevelType w:val="multilevel"/>
    <w:tmpl w:val="BC22DB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K Soft">
    <w15:presenceInfo w15:providerId="Windows Live" w15:userId="dbc8e5827f4e7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embedSystemFont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C0"/>
    <w:rsid w:val="001949A3"/>
    <w:rsid w:val="001F2DC0"/>
    <w:rsid w:val="006B264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DFCCB"/>
  <w15:docId w15:val="{E928F798-4768-AE47-B1A8-132042FE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Ttulo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Ttulo5">
    <w:name w:val="heading 5"/>
    <w:basedOn w:val="Normal"/>
    <w:next w:val="Normal"/>
    <w:qFormat/>
    <w:pPr>
      <w:keepNext/>
      <w:numPr>
        <w:ilvl w:val="4"/>
        <w:numId w:val="1"/>
      </w:numPr>
      <w:spacing w:before="60" w:after="60"/>
      <w:ind w:left="708" w:firstLine="708"/>
      <w:outlineLvl w:val="4"/>
    </w:pPr>
    <w:rPr>
      <w:rFonts w:ascii="Arial" w:hAnsi="Arial" w:cs="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rPr>
      <w:b/>
      <w:i w:val="0"/>
    </w:rPr>
  </w:style>
  <w:style w:type="character" w:customStyle="1" w:styleId="WW8Num2z3">
    <w:name w:val="WW8Num2z3"/>
    <w:qFormat/>
  </w:style>
  <w:style w:type="character" w:customStyle="1" w:styleId="WW8Num2z4">
    <w:name w:val="WW8Num2z4"/>
    <w:qFormat/>
  </w:style>
  <w:style w:type="character" w:customStyle="1" w:styleId="WW8Num2z5">
    <w:name w:val="WW8Num2z5"/>
    <w:qFormat/>
    <w:rPr>
      <w:rFonts w:ascii="Symbol" w:hAnsi="Symbol" w:cs="Symbol"/>
    </w:rPr>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color w:val="00000A"/>
    </w:rPr>
  </w:style>
  <w:style w:type="character" w:customStyle="1" w:styleId="WW8Num4z0">
    <w:name w:val="WW8Num4z0"/>
    <w:qFormat/>
    <w:rPr>
      <w:rFonts w:ascii="Symbol" w:hAnsi="Symbol" w:cs="Symbol"/>
      <w:color w:val="00000A"/>
      <w:lang w:eastAsia="en-US"/>
    </w:rPr>
  </w:style>
  <w:style w:type="character" w:customStyle="1" w:styleId="WW8Num5z0">
    <w:name w:val="WW8Num5z0"/>
    <w:qFormat/>
    <w:rPr>
      <w:rFonts w:ascii="Symbol" w:hAnsi="Symbol" w:cs="Symbol"/>
      <w:color w:val="00000A"/>
    </w:rPr>
  </w:style>
  <w:style w:type="character" w:customStyle="1" w:styleId="WW8Num6z0">
    <w:name w:val="WW8Num6z0"/>
    <w:qFormat/>
    <w:rPr>
      <w:rFonts w:ascii="Symbol" w:hAnsi="Symbol" w:cs="Symbol"/>
      <w:color w:val="00000A"/>
      <w:lang w:eastAsia="en-US"/>
    </w:rPr>
  </w:style>
  <w:style w:type="character" w:customStyle="1" w:styleId="WW8Num7z0">
    <w:name w:val="WW8Num7z0"/>
    <w:qFormat/>
    <w:rPr>
      <w:rFonts w:ascii="Symbol" w:hAnsi="Symbol" w:cs="Symbol"/>
      <w:color w:val="00000A"/>
      <w:sz w:val="20"/>
      <w:szCs w:val="20"/>
      <w:highlight w:val="yellow"/>
    </w:rPr>
  </w:style>
  <w:style w:type="character" w:customStyle="1" w:styleId="Fontepargpadro2">
    <w:name w:val="Fonte parág. padrão2"/>
    <w:qFormat/>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rPr>
      <w:b/>
      <w:i w:val="0"/>
    </w:rPr>
  </w:style>
  <w:style w:type="character" w:customStyle="1" w:styleId="WW8Num8z3">
    <w:name w:val="WW8Num8z3"/>
    <w:qFormat/>
  </w:style>
  <w:style w:type="character" w:customStyle="1" w:styleId="WW8Num8z4">
    <w:name w:val="WW8Num8z4"/>
    <w:qFormat/>
  </w:style>
  <w:style w:type="character" w:customStyle="1" w:styleId="WW8Num8z5">
    <w:name w:val="WW8Num8z5"/>
    <w:qFormat/>
    <w:rPr>
      <w:rFonts w:ascii="Symbol" w:hAnsi="Symbol" w:cs="Symbol"/>
    </w:rPr>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color w:val="00000A"/>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Arial" w:hAnsi="Arial" w:cs="Aria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eastAsia="Calibri" w:hAnsi="Symbol" w:cs="Symbol"/>
      <w:color w:val="00000A"/>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color w:val="00000A"/>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1z0">
    <w:name w:val="WW8Num21z0"/>
    <w:qFormat/>
    <w:rPr>
      <w:rFonts w:ascii="Symbol" w:eastAsia="Calibri" w:hAnsi="Symbol" w:cs="Symbol"/>
      <w:color w:val="00000A"/>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Symbol" w:hAnsi="Symbol" w:cs="Symbol"/>
      <w:color w:val="00000A"/>
      <w:sz w:val="20"/>
      <w:highlight w:val="yellow"/>
    </w:rPr>
  </w:style>
  <w:style w:type="character" w:customStyle="1" w:styleId="WW8Num24z1">
    <w:name w:val="WW8Num24z1"/>
    <w:qFormat/>
    <w:rPr>
      <w:rFonts w:ascii="Wingdings" w:hAnsi="Wingdings" w:cs="Wingdings"/>
    </w:rPr>
  </w:style>
  <w:style w:type="character" w:customStyle="1" w:styleId="WW8Num24z4">
    <w:name w:val="WW8Num24z4"/>
    <w:qFormat/>
    <w:rPr>
      <w:rFonts w:ascii="Courier New" w:hAnsi="Courier New" w:cs="Courier New"/>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Symbol" w:hAnsi="Symbol" w:cs="Symbol"/>
      <w:color w:val="00000A"/>
      <w:sz w:val="20"/>
      <w:szCs w:val="20"/>
      <w:highlight w:val="yellow"/>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Fontepargpadro1">
    <w:name w:val="Fonte parág. padrão1"/>
    <w:qFormat/>
  </w:style>
  <w:style w:type="character" w:customStyle="1" w:styleId="LinkdaInternet">
    <w:name w:val="Link da Internet"/>
    <w:rPr>
      <w:color w:val="0000FF"/>
      <w:u w:val="single"/>
    </w:rPr>
  </w:style>
  <w:style w:type="character" w:customStyle="1" w:styleId="aut1">
    <w:name w:val="aut1"/>
    <w:qFormat/>
    <w:rPr>
      <w:vanish w:val="0"/>
    </w:rPr>
  </w:style>
  <w:style w:type="character" w:styleId="Nmerodepgina">
    <w:name w:val="page number"/>
    <w:basedOn w:val="Fontepargpadro1"/>
    <w:qFormat/>
  </w:style>
  <w:style w:type="character" w:styleId="nfase">
    <w:name w:val="Emphasis"/>
    <w:qFormat/>
    <w:rPr>
      <w:b/>
      <w:bCs/>
      <w:i w:val="0"/>
      <w:iCs w:val="0"/>
    </w:rPr>
  </w:style>
  <w:style w:type="character" w:styleId="Forte">
    <w:name w:val="Strong"/>
    <w:qFormat/>
    <w:rPr>
      <w:b/>
      <w:bCs/>
    </w:rPr>
  </w:style>
  <w:style w:type="character" w:customStyle="1" w:styleId="SubttuloChar">
    <w:name w:val="Subtítulo Char"/>
    <w:qFormat/>
    <w:rPr>
      <w:rFonts w:ascii="Cambria" w:eastAsia="Times New Roman" w:hAnsi="Cambria" w:cs="Times New Roman"/>
      <w:sz w:val="24"/>
      <w:szCs w:val="24"/>
    </w:rPr>
  </w:style>
  <w:style w:type="character" w:customStyle="1" w:styleId="CorpodetextoChar">
    <w:name w:val="Corpo de texto Char"/>
    <w:qFormat/>
    <w:rPr>
      <w:sz w:val="24"/>
      <w:szCs w:val="24"/>
    </w:rPr>
  </w:style>
  <w:style w:type="character" w:customStyle="1" w:styleId="Ttulo2Char">
    <w:name w:val="Título 2 Char"/>
    <w:qFormat/>
    <w:rPr>
      <w:rFonts w:ascii="Cambria" w:hAnsi="Cambria" w:cs="Cambria"/>
      <w:b/>
      <w:bCs/>
      <w:i/>
      <w:iCs/>
      <w:sz w:val="28"/>
      <w:szCs w:val="28"/>
      <w:lang w:val="pt-BR" w:bidi="ar-SA"/>
    </w:rPr>
  </w:style>
  <w:style w:type="character" w:customStyle="1" w:styleId="Ttulo3Char">
    <w:name w:val="Título 3 Char"/>
    <w:qFormat/>
    <w:rPr>
      <w:rFonts w:ascii="Cambria" w:hAnsi="Cambria" w:cs="Cambria"/>
      <w:b/>
      <w:bCs/>
      <w:sz w:val="26"/>
      <w:szCs w:val="26"/>
      <w:lang w:val="pt-BR" w:bidi="ar-SA"/>
    </w:rPr>
  </w:style>
  <w:style w:type="character" w:customStyle="1" w:styleId="Ttulo1Char">
    <w:name w:val="Título 1 Char"/>
    <w:qFormat/>
    <w:rPr>
      <w:rFonts w:ascii="Arial" w:hAnsi="Arial" w:cs="Arial"/>
      <w:b/>
      <w:bCs/>
      <w:kern w:val="2"/>
      <w:sz w:val="32"/>
      <w:szCs w:val="32"/>
      <w:lang w:val="pt-BR" w:bidi="ar-SA"/>
    </w:rPr>
  </w:style>
  <w:style w:type="character" w:customStyle="1" w:styleId="ff01">
    <w:name w:val="ff01"/>
    <w:qFormat/>
    <w:rPr>
      <w:rFonts w:ascii="ff0" w:hAnsi="ff0" w:cs="ff0"/>
    </w:rPr>
  </w:style>
  <w:style w:type="character" w:customStyle="1" w:styleId="nw1">
    <w:name w:val="nw1"/>
    <w:basedOn w:val="Fontepargpadro1"/>
    <w:qFormat/>
  </w:style>
  <w:style w:type="character" w:customStyle="1" w:styleId="CharChar5">
    <w:name w:val="Char Char5"/>
    <w:qFormat/>
    <w:rPr>
      <w:rFonts w:ascii="Arial" w:hAnsi="Arial" w:cs="Arial"/>
      <w:b/>
      <w:bCs/>
      <w:kern w:val="2"/>
      <w:sz w:val="32"/>
      <w:szCs w:val="32"/>
    </w:rPr>
  </w:style>
  <w:style w:type="character" w:customStyle="1" w:styleId="QuadrosChar">
    <w:name w:val="Quadros Char"/>
    <w:qFormat/>
    <w:rPr>
      <w:rFonts w:ascii="Arial" w:hAnsi="Arial" w:cs="Arial"/>
      <w:bCs/>
      <w:lang w:val="pt-BR" w:bidi="ar-SA"/>
    </w:rPr>
  </w:style>
  <w:style w:type="character" w:customStyle="1" w:styleId="normaltextrun">
    <w:name w:val="normaltextrun"/>
    <w:basedOn w:val="Fontepargpadro"/>
    <w:qFormat/>
    <w:rsid w:val="000D6265"/>
  </w:style>
  <w:style w:type="character" w:customStyle="1" w:styleId="contextualspellingandgrammarerror">
    <w:name w:val="contextualspellingandgrammarerror"/>
    <w:basedOn w:val="Fontepargpadro"/>
    <w:qFormat/>
    <w:rsid w:val="000D6265"/>
  </w:style>
  <w:style w:type="character" w:customStyle="1" w:styleId="spellingerror">
    <w:name w:val="spellingerror"/>
    <w:basedOn w:val="Fontepargpadro"/>
    <w:qFormat/>
    <w:rsid w:val="000D6265"/>
  </w:style>
  <w:style w:type="character" w:customStyle="1" w:styleId="eop">
    <w:name w:val="eop"/>
    <w:basedOn w:val="Fontepargpadro"/>
    <w:qFormat/>
    <w:rsid w:val="000D6265"/>
  </w:style>
  <w:style w:type="character" w:customStyle="1" w:styleId="ListLabel1">
    <w:name w:val="ListLabel 1"/>
    <w:qFormat/>
    <w:rPr>
      <w:b/>
      <w:i w:val="0"/>
    </w:rPr>
  </w:style>
  <w:style w:type="character" w:customStyle="1" w:styleId="ListLabel2">
    <w:name w:val="ListLabel 2"/>
    <w:qFormat/>
    <w:rPr>
      <w:rFonts w:cs="Symbol"/>
    </w:rPr>
  </w:style>
  <w:style w:type="character" w:customStyle="1" w:styleId="ListLabel3">
    <w:name w:val="ListLabel 3"/>
    <w:qFormat/>
    <w:rPr>
      <w:rFonts w:cs="Symbol"/>
      <w:color w:val="00000A"/>
    </w:rPr>
  </w:style>
  <w:style w:type="character" w:customStyle="1" w:styleId="ListLabel4">
    <w:name w:val="ListLabel 4"/>
    <w:qFormat/>
    <w:rPr>
      <w:rFonts w:cs="Symbol"/>
      <w:color w:val="00000A"/>
      <w:lang w:eastAsia="en-US"/>
    </w:rPr>
  </w:style>
  <w:style w:type="character" w:customStyle="1" w:styleId="ListLabel5">
    <w:name w:val="ListLabel 5"/>
    <w:qFormat/>
    <w:rPr>
      <w:rFonts w:cs="Symbol"/>
      <w:color w:val="00000A"/>
    </w:rPr>
  </w:style>
  <w:style w:type="character" w:customStyle="1" w:styleId="ListLabel6">
    <w:name w:val="ListLabel 6"/>
    <w:qFormat/>
    <w:rPr>
      <w:rFonts w:cs="Symbol"/>
      <w:color w:val="00000A"/>
      <w:lang w:eastAsia="en-US"/>
    </w:rPr>
  </w:style>
  <w:style w:type="character" w:customStyle="1" w:styleId="ListLabel7">
    <w:name w:val="ListLabel 7"/>
    <w:qFormat/>
    <w:rPr>
      <w:rFonts w:cs="Symbol"/>
      <w:color w:val="00000A"/>
      <w:sz w:val="20"/>
      <w:szCs w:val="20"/>
      <w:highlight w:val="yellow"/>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before="280" w:after="120" w:line="360" w:lineRule="auto"/>
      <w:ind w:firstLine="709"/>
      <w:jc w:val="both"/>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Ttulo20">
    <w:name w:val="Título2"/>
    <w:basedOn w:val="Normal"/>
    <w:qFormat/>
    <w:pPr>
      <w:keepNext/>
      <w:spacing w:before="240" w:after="120"/>
    </w:pPr>
    <w:rPr>
      <w:rFonts w:ascii="Liberation Sans" w:eastAsia="Microsoft YaHei" w:hAnsi="Liberation Sans" w:cs="Lucida Sans"/>
      <w:sz w:val="28"/>
      <w:szCs w:val="28"/>
    </w:rPr>
  </w:style>
  <w:style w:type="paragraph" w:customStyle="1" w:styleId="Ttulo10">
    <w:name w:val="Título1"/>
    <w:basedOn w:val="Normal"/>
    <w:qFormat/>
    <w:pPr>
      <w:keepNext/>
      <w:spacing w:before="240" w:after="120"/>
    </w:pPr>
    <w:rPr>
      <w:rFonts w:ascii="Liberation Sans" w:eastAsia="Microsoft YaHei" w:hAnsi="Liberation Sans" w:cs="Lucida Sans"/>
      <w:sz w:val="28"/>
      <w:szCs w:val="28"/>
    </w:rPr>
  </w:style>
  <w:style w:type="paragraph" w:styleId="NormalWeb">
    <w:name w:val="Normal (Web)"/>
    <w:basedOn w:val="Normal"/>
    <w:qFormat/>
    <w:pPr>
      <w:spacing w:before="280" w:after="280"/>
    </w:pPr>
    <w:rPr>
      <w:rFonts w:ascii="Arial" w:hAnsi="Arial" w:cs="Arial"/>
      <w:sz w:val="22"/>
      <w:szCs w:val="22"/>
    </w:rPr>
  </w:style>
  <w:style w:type="paragraph" w:customStyle="1" w:styleId="fr1">
    <w:name w:val="fr1"/>
    <w:basedOn w:val="Normal"/>
    <w:qFormat/>
    <w:pPr>
      <w:spacing w:before="280" w:after="280"/>
    </w:pPr>
    <w:rPr>
      <w:rFonts w:ascii="Arial" w:hAnsi="Arial" w:cs="Arial"/>
      <w:color w:val="000000"/>
      <w:sz w:val="34"/>
      <w:szCs w:val="34"/>
    </w:rPr>
  </w:style>
  <w:style w:type="paragraph" w:styleId="Recuodecorpodetexto">
    <w:name w:val="Body Text Indent"/>
    <w:basedOn w:val="Normal"/>
    <w:pPr>
      <w:spacing w:before="60" w:line="360" w:lineRule="auto"/>
      <w:ind w:firstLine="1134"/>
      <w:jc w:val="both"/>
    </w:pPr>
    <w:rPr>
      <w:rFonts w:ascii="Arial" w:hAnsi="Arial" w:cs="Arial"/>
    </w:rPr>
  </w:style>
  <w:style w:type="paragraph" w:styleId="Rodap">
    <w:name w:val="footer"/>
    <w:basedOn w:val="Normal"/>
    <w:pPr>
      <w:tabs>
        <w:tab w:val="center" w:pos="4419"/>
        <w:tab w:val="right" w:pos="8838"/>
      </w:tabs>
    </w:pPr>
  </w:style>
  <w:style w:type="paragraph" w:customStyle="1" w:styleId="xl45">
    <w:name w:val="xl45"/>
    <w:basedOn w:val="Normal"/>
    <w:qFormat/>
    <w:pPr>
      <w:spacing w:before="280" w:after="280"/>
      <w:jc w:val="center"/>
      <w:textAlignment w:val="center"/>
    </w:pPr>
    <w:rPr>
      <w:rFonts w:eastAsia="Arial Unicode MS"/>
      <w:b/>
      <w:bCs/>
    </w:rPr>
  </w:style>
  <w:style w:type="paragraph" w:styleId="Cabealho">
    <w:name w:val="header"/>
    <w:basedOn w:val="Normal"/>
    <w:pPr>
      <w:tabs>
        <w:tab w:val="center" w:pos="4252"/>
        <w:tab w:val="right" w:pos="8504"/>
      </w:tabs>
    </w:pPr>
  </w:style>
  <w:style w:type="paragraph" w:customStyle="1" w:styleId="Corpodetexto31">
    <w:name w:val="Corpo de texto 31"/>
    <w:basedOn w:val="Normal"/>
    <w:qFormat/>
    <w:pPr>
      <w:spacing w:after="120"/>
    </w:pPr>
    <w:rPr>
      <w:sz w:val="16"/>
      <w:szCs w:val="16"/>
    </w:rPr>
  </w:style>
  <w:style w:type="paragraph" w:customStyle="1" w:styleId="xl41">
    <w:name w:val="xl41"/>
    <w:basedOn w:val="Normal"/>
    <w:qFormat/>
    <w:pPr>
      <w:pBdr>
        <w:bottom w:val="single" w:sz="4" w:space="0" w:color="000001"/>
      </w:pBdr>
      <w:spacing w:before="280" w:after="280"/>
      <w:jc w:val="center"/>
      <w:textAlignment w:val="center"/>
    </w:pPr>
    <w:rPr>
      <w:rFonts w:eastAsia="Arial Unicode MS"/>
    </w:rPr>
  </w:style>
  <w:style w:type="paragraph" w:customStyle="1" w:styleId="Default">
    <w:name w:val="Default"/>
    <w:qFormat/>
    <w:pPr>
      <w:suppressAutoHyphens/>
    </w:pPr>
    <w:rPr>
      <w:rFonts w:ascii="Arial" w:hAnsi="Arial" w:cs="Arial"/>
      <w:color w:val="000000"/>
      <w:sz w:val="24"/>
      <w:szCs w:val="24"/>
      <w:lang w:eastAsia="zh-CN"/>
    </w:rPr>
  </w:style>
  <w:style w:type="paragraph" w:customStyle="1" w:styleId="Corpodetexto21">
    <w:name w:val="Corpo de texto 21"/>
    <w:basedOn w:val="Normal"/>
    <w:qFormat/>
    <w:pPr>
      <w:spacing w:after="120" w:line="480" w:lineRule="auto"/>
    </w:pPr>
  </w:style>
  <w:style w:type="paragraph" w:styleId="PargrafodaLista">
    <w:name w:val="List Paragraph"/>
    <w:basedOn w:val="Normal"/>
    <w:qFormat/>
    <w:pPr>
      <w:ind w:left="720"/>
      <w:contextualSpacing/>
    </w:pPr>
  </w:style>
  <w:style w:type="paragraph" w:customStyle="1" w:styleId="TtulodoCap">
    <w:name w:val="Título do Cap"/>
    <w:basedOn w:val="Normal"/>
    <w:qFormat/>
    <w:pPr>
      <w:tabs>
        <w:tab w:val="left" w:pos="360"/>
      </w:tabs>
      <w:spacing w:after="480" w:line="360" w:lineRule="auto"/>
      <w:ind w:left="340" w:hanging="340"/>
    </w:pPr>
    <w:rPr>
      <w:rFonts w:ascii="Arial" w:hAnsi="Arial" w:cs="Arial"/>
      <w:b/>
      <w:color w:val="000000"/>
    </w:rPr>
  </w:style>
  <w:style w:type="paragraph" w:styleId="Subttulo">
    <w:name w:val="Subtitle"/>
    <w:basedOn w:val="Normal"/>
    <w:next w:val="Normal"/>
    <w:qFormat/>
    <w:pPr>
      <w:spacing w:after="60"/>
      <w:jc w:val="center"/>
    </w:pPr>
    <w:rPr>
      <w:rFonts w:ascii="Cambria" w:hAnsi="Cambria"/>
    </w:rPr>
  </w:style>
  <w:style w:type="paragraph" w:customStyle="1" w:styleId="Estilo1">
    <w:name w:val="Estilo1"/>
    <w:basedOn w:val="Normal"/>
    <w:qFormat/>
    <w:pPr>
      <w:jc w:val="both"/>
    </w:pPr>
    <w:rPr>
      <w:rFonts w:ascii="Arial" w:eastAsia="Calibri" w:hAnsi="Arial" w:cs="Arial"/>
    </w:rPr>
  </w:style>
  <w:style w:type="paragraph" w:customStyle="1" w:styleId="ListParagraph1">
    <w:name w:val="List Paragraph1"/>
    <w:basedOn w:val="Normal"/>
    <w:qFormat/>
    <w:pPr>
      <w:ind w:left="720"/>
    </w:pPr>
    <w:rPr>
      <w:rFonts w:eastAsia="Calibri"/>
    </w:rPr>
  </w:style>
  <w:style w:type="paragraph" w:styleId="Sumrio2">
    <w:name w:val="toc 2"/>
    <w:basedOn w:val="Normal"/>
    <w:next w:val="Normal"/>
    <w:pPr>
      <w:tabs>
        <w:tab w:val="right" w:leader="dot" w:pos="9061"/>
      </w:tabs>
    </w:pPr>
    <w:rPr>
      <w:rFonts w:ascii="Arial" w:hAnsi="Arial" w:cs="Arial"/>
      <w:b/>
      <w:lang w:eastAsia="ja-JP"/>
    </w:rPr>
  </w:style>
  <w:style w:type="paragraph" w:styleId="Sumrio3">
    <w:name w:val="toc 3"/>
    <w:basedOn w:val="Normal"/>
    <w:next w:val="Normal"/>
    <w:pPr>
      <w:tabs>
        <w:tab w:val="right" w:leader="dot" w:pos="9061"/>
      </w:tabs>
    </w:pPr>
  </w:style>
  <w:style w:type="paragraph" w:styleId="Sumrio1">
    <w:name w:val="toc 1"/>
    <w:basedOn w:val="Normal"/>
    <w:next w:val="Normal"/>
    <w:pPr>
      <w:tabs>
        <w:tab w:val="right" w:leader="dot" w:pos="9061"/>
      </w:tabs>
    </w:pPr>
    <w:rPr>
      <w:rFonts w:ascii="Arial" w:hAnsi="Arial" w:cs="Arial"/>
      <w:b/>
      <w:lang w:eastAsia="ja-JP"/>
    </w:rPr>
  </w:style>
  <w:style w:type="paragraph" w:customStyle="1" w:styleId="PargrafodaListaArial">
    <w:name w:val="Parágrafo da Lista + Arial"/>
    <w:basedOn w:val="Normal"/>
    <w:qFormat/>
    <w:pPr>
      <w:spacing w:line="360" w:lineRule="auto"/>
      <w:ind w:firstLine="1134"/>
      <w:jc w:val="both"/>
    </w:pPr>
    <w:rPr>
      <w:rFonts w:ascii="Arial" w:hAnsi="Arial" w:cs="Arial"/>
      <w:b/>
    </w:rPr>
  </w:style>
  <w:style w:type="paragraph" w:customStyle="1" w:styleId="SECAO1">
    <w:name w:val="SECAO1"/>
    <w:basedOn w:val="Corpodetexto"/>
    <w:qFormat/>
    <w:pPr>
      <w:tabs>
        <w:tab w:val="left" w:pos="1134"/>
      </w:tabs>
      <w:spacing w:before="0" w:after="300"/>
    </w:pPr>
    <w:rPr>
      <w:rFonts w:ascii="Arial" w:hAnsi="Arial" w:cs="Arial"/>
      <w:b/>
      <w:szCs w:val="20"/>
    </w:rPr>
  </w:style>
  <w:style w:type="paragraph" w:customStyle="1" w:styleId="SECAO2">
    <w:name w:val="SECAO2"/>
    <w:basedOn w:val="Corpodetexto"/>
    <w:qFormat/>
    <w:pPr>
      <w:tabs>
        <w:tab w:val="left" w:pos="360"/>
        <w:tab w:val="left" w:pos="1134"/>
      </w:tabs>
      <w:spacing w:before="300" w:after="300"/>
      <w:ind w:firstLine="0"/>
    </w:pPr>
    <w:rPr>
      <w:rFonts w:ascii="Arial" w:hAnsi="Arial" w:cs="Arial"/>
      <w:b/>
      <w:szCs w:val="20"/>
    </w:rPr>
  </w:style>
  <w:style w:type="paragraph" w:customStyle="1" w:styleId="SECAO3">
    <w:name w:val="SECAO3"/>
    <w:basedOn w:val="Corpodetexto"/>
    <w:qFormat/>
    <w:pPr>
      <w:tabs>
        <w:tab w:val="left" w:pos="360"/>
        <w:tab w:val="left" w:pos="1134"/>
      </w:tabs>
      <w:spacing w:before="300" w:after="300"/>
      <w:ind w:firstLine="0"/>
    </w:pPr>
    <w:rPr>
      <w:rFonts w:ascii="Arial" w:hAnsi="Arial" w:cs="Arial"/>
      <w:szCs w:val="20"/>
    </w:rPr>
  </w:style>
  <w:style w:type="paragraph" w:customStyle="1" w:styleId="Quadros">
    <w:name w:val="Quadros"/>
    <w:basedOn w:val="Sumrio1"/>
    <w:next w:val="Normal"/>
    <w:qFormat/>
    <w:pPr>
      <w:tabs>
        <w:tab w:val="right" w:leader="dot" w:pos="9480"/>
      </w:tabs>
      <w:jc w:val="both"/>
    </w:pPr>
    <w:rPr>
      <w:b w:val="0"/>
      <w:bCs/>
      <w:sz w:val="20"/>
      <w:szCs w:val="20"/>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rsid w:val="006B264F"/>
    <w:rPr>
      <w:sz w:val="18"/>
      <w:szCs w:val="18"/>
    </w:rPr>
  </w:style>
  <w:style w:type="character" w:customStyle="1" w:styleId="TextodebaloChar">
    <w:name w:val="Texto de balão Char"/>
    <w:basedOn w:val="Fontepargpadro"/>
    <w:link w:val="Textodebalo"/>
    <w:uiPriority w:val="99"/>
    <w:semiHidden/>
    <w:rsid w:val="006B264F"/>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1474</Words>
  <Characters>7960</Characters>
  <Application>Microsoft Office Word</Application>
  <DocSecurity>0</DocSecurity>
  <Lines>66</Lines>
  <Paragraphs>18</Paragraphs>
  <ScaleCrop>false</ScaleCrop>
  <Company>MKSoft</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SERRANA DE ENSINO SUPERIOR</dc:title>
  <dc:subject/>
  <dc:creator>manfredo</dc:creator>
  <dc:description/>
  <cp:lastModifiedBy>MK Soft</cp:lastModifiedBy>
  <cp:revision>11</cp:revision>
  <cp:lastPrinted>1900-01-01T03:06:28Z</cp:lastPrinted>
  <dcterms:created xsi:type="dcterms:W3CDTF">2019-05-31T20:17:00Z</dcterms:created>
  <dcterms:modified xsi:type="dcterms:W3CDTF">2019-06-24T00:01:00Z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